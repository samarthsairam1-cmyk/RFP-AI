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0725" w14:textId="100D7989" w:rsidR="001B2F3A" w:rsidRPr="002A2B6A" w:rsidRDefault="001B2F3A" w:rsidP="001B2F3A">
      <w:pPr>
        <w:jc w:val="center"/>
        <w:rPr>
          <w:rFonts w:ascii="Times New Roman" w:hAnsi="Times New Roman" w:cs="Times New Roman"/>
          <w:b/>
          <w:bCs/>
          <w:sz w:val="24"/>
          <w:szCs w:val="24"/>
        </w:rPr>
      </w:pPr>
      <w:r w:rsidRPr="002A2B6A">
        <w:rPr>
          <w:rFonts w:ascii="Times New Roman" w:hAnsi="Times New Roman" w:cs="Times New Roman"/>
          <w:b/>
          <w:bCs/>
          <w:sz w:val="24"/>
          <w:szCs w:val="24"/>
        </w:rPr>
        <w:t>EPIC</w:t>
      </w:r>
    </w:p>
    <w:p w14:paraId="5DCA20FB" w14:textId="1BBD7AFB" w:rsidR="001B2F3A" w:rsidRPr="002A2B6A" w:rsidRDefault="001B2F3A" w:rsidP="001B2F3A">
      <w:pPr>
        <w:jc w:val="center"/>
        <w:rPr>
          <w:rFonts w:ascii="Times New Roman" w:hAnsi="Times New Roman" w:cs="Times New Roman"/>
          <w:b/>
          <w:bCs/>
          <w:sz w:val="24"/>
          <w:szCs w:val="24"/>
        </w:rPr>
      </w:pPr>
      <w:r w:rsidRPr="002A2B6A">
        <w:rPr>
          <w:rFonts w:ascii="Times New Roman" w:hAnsi="Times New Roman" w:cs="Times New Roman"/>
          <w:b/>
          <w:bCs/>
          <w:sz w:val="24"/>
          <w:szCs w:val="24"/>
        </w:rPr>
        <w:t xml:space="preserve">Attachment </w:t>
      </w:r>
      <w:r w:rsidR="0080162B">
        <w:rPr>
          <w:rFonts w:ascii="Times New Roman" w:hAnsi="Times New Roman" w:cs="Times New Roman"/>
          <w:b/>
          <w:bCs/>
          <w:sz w:val="24"/>
          <w:szCs w:val="24"/>
        </w:rPr>
        <w:t>No. 9</w:t>
      </w:r>
      <w:r w:rsidRPr="002A2B6A">
        <w:rPr>
          <w:rFonts w:ascii="Times New Roman" w:hAnsi="Times New Roman" w:cs="Times New Roman"/>
          <w:b/>
          <w:bCs/>
          <w:sz w:val="24"/>
          <w:szCs w:val="24"/>
        </w:rPr>
        <w:t xml:space="preserve"> - Phase 1 Offer Questions: Pool </w:t>
      </w:r>
      <w:r>
        <w:rPr>
          <w:rFonts w:ascii="Times New Roman" w:hAnsi="Times New Roman" w:cs="Times New Roman"/>
          <w:b/>
          <w:bCs/>
          <w:sz w:val="24"/>
          <w:szCs w:val="24"/>
        </w:rPr>
        <w:t>2</w:t>
      </w:r>
    </w:p>
    <w:p w14:paraId="2E6037D8" w14:textId="77777777" w:rsidR="001B2F3A" w:rsidRPr="00A22750" w:rsidRDefault="001B2F3A" w:rsidP="001B2F3A">
      <w:pPr>
        <w:jc w:val="center"/>
        <w:rPr>
          <w:rFonts w:ascii="Times New Roman" w:hAnsi="Times New Roman" w:cs="Times New Roman"/>
          <w:b/>
          <w:bCs/>
          <w:sz w:val="24"/>
          <w:szCs w:val="24"/>
        </w:rPr>
      </w:pPr>
      <w:r w:rsidRPr="00A22750">
        <w:rPr>
          <w:rFonts w:ascii="Times New Roman" w:hAnsi="Times New Roman" w:cs="Times New Roman"/>
          <w:b/>
          <w:bCs/>
          <w:sz w:val="24"/>
          <w:szCs w:val="24"/>
        </w:rPr>
        <w:t>______________________________________________________________________________</w:t>
      </w:r>
    </w:p>
    <w:p w14:paraId="3C4B1A35" w14:textId="5B4FF99A" w:rsidR="001B2F3A" w:rsidRPr="00A22750" w:rsidRDefault="001B2F3A" w:rsidP="001B2F3A">
      <w:pPr>
        <w:rPr>
          <w:rFonts w:ascii="Times New Roman" w:hAnsi="Times New Roman" w:cs="Times New Roman"/>
          <w:sz w:val="24"/>
          <w:szCs w:val="24"/>
        </w:rPr>
      </w:pPr>
      <w:r w:rsidRPr="00A22750">
        <w:rPr>
          <w:rFonts w:ascii="Times New Roman" w:hAnsi="Times New Roman" w:cs="Times New Roman"/>
          <w:b/>
          <w:bCs/>
          <w:sz w:val="24"/>
          <w:szCs w:val="24"/>
        </w:rPr>
        <w:t>Instructions:</w:t>
      </w:r>
      <w:r w:rsidRPr="00A22750">
        <w:rPr>
          <w:rFonts w:ascii="Times New Roman" w:hAnsi="Times New Roman" w:cs="Times New Roman"/>
          <w:sz w:val="24"/>
          <w:szCs w:val="24"/>
        </w:rPr>
        <w:t xml:space="preserve"> Using the same formatting (i.e., do not change the margins, font or font size, line spacing, styles, etc.) of this MS Word document, prepare a response of </w:t>
      </w:r>
      <w:r>
        <w:rPr>
          <w:rFonts w:ascii="Times New Roman" w:hAnsi="Times New Roman" w:cs="Times New Roman"/>
          <w:sz w:val="24"/>
          <w:szCs w:val="24"/>
        </w:rPr>
        <w:t>7</w:t>
      </w:r>
      <w:r w:rsidR="00F7210D">
        <w:rPr>
          <w:rFonts w:ascii="Times New Roman" w:hAnsi="Times New Roman" w:cs="Times New Roman"/>
          <w:sz w:val="24"/>
          <w:szCs w:val="24"/>
        </w:rPr>
        <w:t>0</w:t>
      </w:r>
      <w:r w:rsidRPr="00A22750">
        <w:rPr>
          <w:rFonts w:ascii="Times New Roman" w:hAnsi="Times New Roman" w:cs="Times New Roman"/>
          <w:sz w:val="24"/>
          <w:szCs w:val="24"/>
        </w:rPr>
        <w:t xml:space="preserve">0 words or fewer for each of the </w:t>
      </w:r>
      <w:r w:rsidR="0073034A">
        <w:rPr>
          <w:rFonts w:ascii="Times New Roman" w:hAnsi="Times New Roman" w:cs="Times New Roman"/>
          <w:sz w:val="24"/>
          <w:szCs w:val="24"/>
        </w:rPr>
        <w:t>six (6)</w:t>
      </w:r>
      <w:r w:rsidRPr="00A22750">
        <w:rPr>
          <w:rFonts w:ascii="Times New Roman" w:hAnsi="Times New Roman" w:cs="Times New Roman"/>
          <w:sz w:val="24"/>
          <w:szCs w:val="24"/>
        </w:rPr>
        <w:t xml:space="preserve"> questions listed below. Graphics and pictures do not count against the word limitation; however, do not use graphics and pictures to supplement narrative-type information. Submit your responses in MSWord and Adobe PDF format.</w:t>
      </w:r>
    </w:p>
    <w:p w14:paraId="28393AB2" w14:textId="77777777" w:rsidR="001B2F3A" w:rsidRPr="00A22750" w:rsidRDefault="001B2F3A" w:rsidP="001B2F3A">
      <w:pPr>
        <w:rPr>
          <w:rFonts w:ascii="Times New Roman" w:hAnsi="Times New Roman" w:cs="Times New Roman"/>
          <w:sz w:val="24"/>
          <w:szCs w:val="24"/>
        </w:rPr>
      </w:pPr>
      <w:r w:rsidRPr="00A22750">
        <w:rPr>
          <w:rFonts w:ascii="Times New Roman" w:hAnsi="Times New Roman" w:cs="Times New Roman"/>
          <w:sz w:val="24"/>
          <w:szCs w:val="24"/>
        </w:rPr>
        <w:t>____________________________________________________________________________</w:t>
      </w:r>
    </w:p>
    <w:p w14:paraId="39A372B9" w14:textId="368D9788" w:rsidR="00D2521B" w:rsidRDefault="00D2521B" w:rsidP="00D00D55">
      <w:pPr>
        <w:pStyle w:val="ListParagraph"/>
        <w:numPr>
          <w:ilvl w:val="0"/>
          <w:numId w:val="5"/>
        </w:numPr>
        <w:rPr>
          <w:rFonts w:ascii="Times New Roman" w:hAnsi="Times New Roman" w:cs="Times New Roman"/>
          <w:sz w:val="24"/>
          <w:szCs w:val="24"/>
        </w:rPr>
      </w:pPr>
      <w:r w:rsidRPr="00ED5286">
        <w:rPr>
          <w:rFonts w:ascii="Times New Roman" w:hAnsi="Times New Roman" w:cs="Times New Roman"/>
          <w:sz w:val="24"/>
          <w:szCs w:val="24"/>
        </w:rPr>
        <w:t>How do you ensure that out of the box capabilities should be leveraged first and then look at custom code to meet USCIS requirements</w:t>
      </w:r>
      <w:r w:rsidR="00CC0C52" w:rsidRPr="00ED5286">
        <w:rPr>
          <w:rFonts w:ascii="Times New Roman" w:hAnsi="Times New Roman" w:cs="Times New Roman"/>
          <w:sz w:val="24"/>
          <w:szCs w:val="24"/>
        </w:rPr>
        <w:t xml:space="preserve">?  How do you ensure that USCIS is getting the best results out of the platform?  </w:t>
      </w:r>
    </w:p>
    <w:p w14:paraId="4B8C9D0B" w14:textId="6CC96A52" w:rsidR="009C7993" w:rsidRPr="009C7993" w:rsidRDefault="00FB1B4A" w:rsidP="009C70B1">
      <w:pPr>
        <w:adjustRightInd w:val="0"/>
        <w:snapToGrid w:val="0"/>
        <w:spacing w:before="240" w:after="120" w:line="240" w:lineRule="auto"/>
        <w:ind w:left="720"/>
        <w:rPr>
          <w:rFonts w:ascii="Calibri" w:eastAsia="Times New Roman" w:hAnsi="Calibri" w:cs="Calibri"/>
          <w:color w:val="000000"/>
        </w:rPr>
      </w:pPr>
      <w:r w:rsidRPr="002F6CCA">
        <w:rPr>
          <w:rFonts w:ascii="Times New Roman" w:hAnsi="Times New Roman" w:cs="Times New Roman"/>
          <w:sz w:val="24"/>
          <w:szCs w:val="24"/>
        </w:rPr>
        <w:t xml:space="preserve">Team TechSur-Stealth </w:t>
      </w:r>
      <w:r w:rsidR="009C7993" w:rsidRPr="009C7993">
        <w:rPr>
          <w:rFonts w:ascii="Times New Roman" w:eastAsia="Times New Roman" w:hAnsi="Times New Roman" w:cs="Times New Roman"/>
          <w:color w:val="000000"/>
          <w:sz w:val="24"/>
          <w:szCs w:val="24"/>
        </w:rPr>
        <w:t xml:space="preserve">will follow the </w:t>
      </w:r>
      <w:del w:id="0" w:author="Nesha Hanna" w:date="2023-01-20T07:56:00Z">
        <w:r w:rsidR="009C7993" w:rsidRPr="009C7993" w:rsidDel="00594F3D">
          <w:rPr>
            <w:rFonts w:ascii="Times New Roman" w:eastAsia="Times New Roman" w:hAnsi="Times New Roman" w:cs="Times New Roman"/>
            <w:color w:val="000000"/>
            <w:sz w:val="24"/>
            <w:szCs w:val="24"/>
          </w:rPr>
          <w:delText xml:space="preserve">below </w:delText>
        </w:r>
      </w:del>
      <w:r w:rsidR="009C7993" w:rsidRPr="009C7993">
        <w:rPr>
          <w:rFonts w:ascii="Times New Roman" w:eastAsia="Times New Roman" w:hAnsi="Times New Roman" w:cs="Times New Roman"/>
          <w:color w:val="000000"/>
          <w:sz w:val="24"/>
          <w:szCs w:val="24"/>
        </w:rPr>
        <w:t>steps</w:t>
      </w:r>
      <w:ins w:id="1" w:author="Nesha Hanna" w:date="2023-01-20T07:56:00Z">
        <w:r w:rsidR="00594F3D">
          <w:rPr>
            <w:rFonts w:ascii="Times New Roman" w:eastAsia="Times New Roman" w:hAnsi="Times New Roman" w:cs="Times New Roman"/>
            <w:color w:val="000000"/>
            <w:sz w:val="24"/>
            <w:szCs w:val="24"/>
          </w:rPr>
          <w:t xml:space="preserve"> </w:t>
        </w:r>
      </w:ins>
      <w:ins w:id="2" w:author="Nesha Hanna" w:date="2023-01-20T07:57:00Z">
        <w:r w:rsidR="001051D6">
          <w:rPr>
            <w:rFonts w:ascii="Times New Roman" w:eastAsia="Times New Roman" w:hAnsi="Times New Roman" w:cs="Times New Roman"/>
            <w:color w:val="000000"/>
            <w:sz w:val="24"/>
            <w:szCs w:val="24"/>
          </w:rPr>
          <w:t>below</w:t>
        </w:r>
      </w:ins>
      <w:ins w:id="3" w:author="Nesha Hanna" w:date="2023-01-20T07:58:00Z">
        <w:r w:rsidR="003A7273">
          <w:rPr>
            <w:rFonts w:ascii="Times New Roman" w:eastAsia="Times New Roman" w:hAnsi="Times New Roman" w:cs="Times New Roman"/>
            <w:color w:val="000000"/>
            <w:sz w:val="24"/>
            <w:szCs w:val="24"/>
          </w:rPr>
          <w:t xml:space="preserve"> </w:t>
        </w:r>
      </w:ins>
      <w:del w:id="4" w:author="Nesha Hanna" w:date="2023-01-20T07:57:00Z">
        <w:r w:rsidR="009C7993" w:rsidRPr="009C7993" w:rsidDel="001051D6">
          <w:rPr>
            <w:rFonts w:ascii="Times New Roman" w:eastAsia="Times New Roman" w:hAnsi="Times New Roman" w:cs="Times New Roman"/>
            <w:color w:val="000000"/>
            <w:sz w:val="24"/>
            <w:szCs w:val="24"/>
          </w:rPr>
          <w:delText xml:space="preserve"> </w:delText>
        </w:r>
      </w:del>
      <w:r w:rsidR="009C7993" w:rsidRPr="009C7993">
        <w:rPr>
          <w:rFonts w:ascii="Times New Roman" w:eastAsia="Times New Roman" w:hAnsi="Times New Roman" w:cs="Times New Roman"/>
          <w:color w:val="000000"/>
          <w:sz w:val="24"/>
          <w:szCs w:val="24"/>
        </w:rPr>
        <w:t>to ensure out of box capabilities are leveraged first before writing custom code:</w:t>
      </w:r>
    </w:p>
    <w:p w14:paraId="6C717F2B" w14:textId="080BE3E4" w:rsidR="009C7993" w:rsidRPr="009C7993" w:rsidRDefault="009C7993" w:rsidP="002302C5">
      <w:pPr>
        <w:numPr>
          <w:ilvl w:val="0"/>
          <w:numId w:val="20"/>
        </w:numPr>
        <w:tabs>
          <w:tab w:val="clear" w:pos="720"/>
          <w:tab w:val="num" w:pos="1080"/>
        </w:tabs>
        <w:spacing w:after="0" w:line="233" w:lineRule="atLeast"/>
        <w:ind w:left="1080"/>
        <w:rPr>
          <w:rFonts w:ascii="Calibri" w:eastAsia="Times New Roman" w:hAnsi="Calibri" w:cs="Calibri"/>
          <w:color w:val="000000"/>
        </w:rPr>
      </w:pPr>
      <w:r w:rsidRPr="009C7993">
        <w:rPr>
          <w:rFonts w:ascii="Times New Roman" w:eastAsia="Times New Roman" w:hAnsi="Times New Roman" w:cs="Times New Roman"/>
          <w:color w:val="000000"/>
          <w:sz w:val="24"/>
          <w:szCs w:val="24"/>
        </w:rPr>
        <w:t>Thorough</w:t>
      </w:r>
      <w:ins w:id="5" w:author="Nesha Hanna" w:date="2023-01-20T07:57:00Z">
        <w:r w:rsidR="001051D6">
          <w:rPr>
            <w:rFonts w:ascii="Times New Roman" w:eastAsia="Times New Roman" w:hAnsi="Times New Roman" w:cs="Times New Roman"/>
            <w:color w:val="000000"/>
            <w:sz w:val="24"/>
            <w:szCs w:val="24"/>
          </w:rPr>
          <w:t>l</w:t>
        </w:r>
      </w:ins>
      <w:ins w:id="6" w:author="Nesha Hanna" w:date="2023-01-20T07:58:00Z">
        <w:r w:rsidR="001051D6">
          <w:rPr>
            <w:rFonts w:ascii="Times New Roman" w:eastAsia="Times New Roman" w:hAnsi="Times New Roman" w:cs="Times New Roman"/>
            <w:color w:val="000000"/>
            <w:sz w:val="24"/>
            <w:szCs w:val="24"/>
          </w:rPr>
          <w:t>y</w:t>
        </w:r>
      </w:ins>
      <w:r w:rsidRPr="009C7993">
        <w:rPr>
          <w:rFonts w:ascii="Times New Roman" w:eastAsia="Times New Roman" w:hAnsi="Times New Roman" w:cs="Times New Roman"/>
          <w:color w:val="000000"/>
          <w:sz w:val="24"/>
          <w:szCs w:val="24"/>
        </w:rPr>
        <w:t xml:space="preserve"> </w:t>
      </w:r>
      <w:del w:id="7" w:author="Nesha Hanna" w:date="2023-01-20T07:58:00Z">
        <w:r w:rsidRPr="009C7993" w:rsidDel="001051D6">
          <w:rPr>
            <w:rFonts w:ascii="Times New Roman" w:eastAsia="Times New Roman" w:hAnsi="Times New Roman" w:cs="Times New Roman"/>
            <w:color w:val="000000"/>
            <w:sz w:val="24"/>
            <w:szCs w:val="24"/>
          </w:rPr>
          <w:delText xml:space="preserve">analysis </w:delText>
        </w:r>
      </w:del>
      <w:ins w:id="8" w:author="Nesha Hanna" w:date="2023-01-20T07:58:00Z">
        <w:r w:rsidR="001051D6">
          <w:rPr>
            <w:rFonts w:ascii="Times New Roman" w:eastAsia="Times New Roman" w:hAnsi="Times New Roman" w:cs="Times New Roman"/>
            <w:color w:val="000000"/>
            <w:sz w:val="24"/>
            <w:szCs w:val="24"/>
          </w:rPr>
          <w:t xml:space="preserve">analyze </w:t>
        </w:r>
      </w:ins>
      <w:del w:id="9" w:author="Nesha Hanna" w:date="2023-01-20T07:58:00Z">
        <w:r w:rsidRPr="009C7993" w:rsidDel="001051D6">
          <w:rPr>
            <w:rFonts w:ascii="Times New Roman" w:eastAsia="Times New Roman" w:hAnsi="Times New Roman" w:cs="Times New Roman"/>
            <w:color w:val="000000"/>
            <w:sz w:val="24"/>
            <w:szCs w:val="24"/>
          </w:rPr>
          <w:delText xml:space="preserve">of </w:delText>
        </w:r>
      </w:del>
      <w:r w:rsidRPr="009C7993">
        <w:rPr>
          <w:rFonts w:ascii="Times New Roman" w:eastAsia="Times New Roman" w:hAnsi="Times New Roman" w:cs="Times New Roman"/>
          <w:color w:val="000000"/>
          <w:sz w:val="24"/>
          <w:szCs w:val="24"/>
        </w:rPr>
        <w:t xml:space="preserve">requirements and recommend </w:t>
      </w:r>
      <w:ins w:id="10" w:author="Nesha Hanna" w:date="2023-01-20T08:02:00Z">
        <w:r w:rsidR="007E1CEC" w:rsidRPr="009C7993">
          <w:rPr>
            <w:rFonts w:ascii="Times New Roman" w:eastAsia="Times New Roman" w:hAnsi="Times New Roman" w:cs="Times New Roman"/>
            <w:color w:val="000000"/>
            <w:sz w:val="24"/>
            <w:szCs w:val="24"/>
          </w:rPr>
          <w:t>out</w:t>
        </w:r>
        <w:r w:rsidR="007E1CEC">
          <w:rPr>
            <w:rFonts w:ascii="Times New Roman" w:eastAsia="Times New Roman" w:hAnsi="Times New Roman" w:cs="Times New Roman"/>
            <w:color w:val="000000"/>
            <w:sz w:val="24"/>
            <w:szCs w:val="24"/>
          </w:rPr>
          <w:t>-</w:t>
        </w:r>
        <w:r w:rsidR="007E1CEC" w:rsidRPr="009C7993">
          <w:rPr>
            <w:rFonts w:ascii="Times New Roman" w:eastAsia="Times New Roman" w:hAnsi="Times New Roman" w:cs="Times New Roman"/>
            <w:color w:val="000000"/>
            <w:sz w:val="24"/>
            <w:szCs w:val="24"/>
          </w:rPr>
          <w:t>of</w:t>
        </w:r>
        <w:r w:rsidR="007E1CEC">
          <w:rPr>
            <w:rFonts w:ascii="Times New Roman" w:eastAsia="Times New Roman" w:hAnsi="Times New Roman" w:cs="Times New Roman"/>
            <w:color w:val="000000"/>
            <w:sz w:val="24"/>
            <w:szCs w:val="24"/>
          </w:rPr>
          <w:t>-</w:t>
        </w:r>
        <w:r w:rsidR="007E1CEC" w:rsidRPr="009C7993">
          <w:rPr>
            <w:rFonts w:ascii="Times New Roman" w:eastAsia="Times New Roman" w:hAnsi="Times New Roman" w:cs="Times New Roman"/>
            <w:color w:val="000000"/>
            <w:sz w:val="24"/>
            <w:szCs w:val="24"/>
          </w:rPr>
          <w:t xml:space="preserve">box </w:t>
        </w:r>
      </w:ins>
      <w:del w:id="11" w:author="Nesha Hanna" w:date="2023-01-20T08:02:00Z">
        <w:r w:rsidRPr="009C7993" w:rsidDel="007E1CEC">
          <w:rPr>
            <w:rFonts w:ascii="Times New Roman" w:eastAsia="Times New Roman" w:hAnsi="Times New Roman" w:cs="Times New Roman"/>
            <w:color w:val="000000"/>
            <w:sz w:val="24"/>
            <w:szCs w:val="24"/>
          </w:rPr>
          <w:delText>out</w:delText>
        </w:r>
      </w:del>
      <w:del w:id="12" w:author="Nesha Hanna" w:date="2023-01-20T08:01:00Z">
        <w:r w:rsidRPr="009C7993" w:rsidDel="007E1CEC">
          <w:rPr>
            <w:rFonts w:ascii="Times New Roman" w:eastAsia="Times New Roman" w:hAnsi="Times New Roman" w:cs="Times New Roman"/>
            <w:color w:val="000000"/>
            <w:sz w:val="24"/>
            <w:szCs w:val="24"/>
          </w:rPr>
          <w:delText xml:space="preserve"> </w:delText>
        </w:r>
      </w:del>
      <w:del w:id="13" w:author="Nesha Hanna" w:date="2023-01-20T08:02:00Z">
        <w:r w:rsidRPr="009C7993" w:rsidDel="007E1CEC">
          <w:rPr>
            <w:rFonts w:ascii="Times New Roman" w:eastAsia="Times New Roman" w:hAnsi="Times New Roman" w:cs="Times New Roman"/>
            <w:color w:val="000000"/>
            <w:sz w:val="24"/>
            <w:szCs w:val="24"/>
          </w:rPr>
          <w:delText>of</w:delText>
        </w:r>
      </w:del>
      <w:del w:id="14" w:author="Nesha Hanna" w:date="2023-01-20T08:01:00Z">
        <w:r w:rsidRPr="009C7993" w:rsidDel="007E1CEC">
          <w:rPr>
            <w:rFonts w:ascii="Times New Roman" w:eastAsia="Times New Roman" w:hAnsi="Times New Roman" w:cs="Times New Roman"/>
            <w:color w:val="000000"/>
            <w:sz w:val="24"/>
            <w:szCs w:val="24"/>
          </w:rPr>
          <w:delText xml:space="preserve"> </w:delText>
        </w:r>
      </w:del>
      <w:del w:id="15" w:author="Nesha Hanna" w:date="2023-01-20T08:02:00Z">
        <w:r w:rsidRPr="009C7993" w:rsidDel="007E1CEC">
          <w:rPr>
            <w:rFonts w:ascii="Times New Roman" w:eastAsia="Times New Roman" w:hAnsi="Times New Roman" w:cs="Times New Roman"/>
            <w:color w:val="000000"/>
            <w:sz w:val="24"/>
            <w:szCs w:val="24"/>
          </w:rPr>
          <w:delText xml:space="preserve">box </w:delText>
        </w:r>
      </w:del>
      <w:r w:rsidRPr="009C7993">
        <w:rPr>
          <w:rFonts w:ascii="Times New Roman" w:eastAsia="Times New Roman" w:hAnsi="Times New Roman" w:cs="Times New Roman"/>
          <w:color w:val="000000"/>
          <w:sz w:val="24"/>
          <w:szCs w:val="24"/>
        </w:rPr>
        <w:t>modules like case management, SLA, etc. before building custom objects or custom code</w:t>
      </w:r>
      <w:ins w:id="16" w:author="Nesha Hanna" w:date="2023-01-20T07:59:00Z">
        <w:r w:rsidR="006668A4">
          <w:rPr>
            <w:rFonts w:ascii="Times New Roman" w:eastAsia="Times New Roman" w:hAnsi="Times New Roman" w:cs="Times New Roman"/>
            <w:color w:val="000000"/>
            <w:sz w:val="24"/>
            <w:szCs w:val="24"/>
          </w:rPr>
          <w:t>.</w:t>
        </w:r>
      </w:ins>
    </w:p>
    <w:p w14:paraId="59287C19" w14:textId="77777777" w:rsidR="009C7993" w:rsidRPr="009C7993" w:rsidRDefault="009C7993" w:rsidP="002302C5">
      <w:pPr>
        <w:numPr>
          <w:ilvl w:val="0"/>
          <w:numId w:val="20"/>
        </w:numPr>
        <w:tabs>
          <w:tab w:val="clear" w:pos="720"/>
          <w:tab w:val="num" w:pos="1080"/>
        </w:tabs>
        <w:spacing w:after="0" w:line="233" w:lineRule="atLeast"/>
        <w:ind w:left="1080"/>
        <w:rPr>
          <w:rFonts w:ascii="Calibri" w:eastAsia="Times New Roman" w:hAnsi="Calibri" w:cs="Calibri"/>
          <w:color w:val="000000"/>
        </w:rPr>
      </w:pPr>
      <w:r w:rsidRPr="009C7993">
        <w:rPr>
          <w:rFonts w:ascii="Times New Roman" w:eastAsia="Times New Roman" w:hAnsi="Times New Roman" w:cs="Times New Roman"/>
          <w:color w:val="000000"/>
          <w:sz w:val="24"/>
          <w:szCs w:val="24"/>
        </w:rPr>
        <w:t>Leverage the AppExchange: The AppExchange is a marketplace for Salesforce apps and solutions. It can be a great resource for finding pre-built solutions that can help you achieve your business goals without the need for custom code.</w:t>
      </w:r>
    </w:p>
    <w:p w14:paraId="012D9F15" w14:textId="214DB05F" w:rsidR="009C7993" w:rsidRPr="009C7993" w:rsidRDefault="009C7993" w:rsidP="002302C5">
      <w:pPr>
        <w:numPr>
          <w:ilvl w:val="0"/>
          <w:numId w:val="20"/>
        </w:numPr>
        <w:tabs>
          <w:tab w:val="clear" w:pos="720"/>
          <w:tab w:val="num" w:pos="1080"/>
        </w:tabs>
        <w:spacing w:after="0" w:line="233" w:lineRule="atLeast"/>
        <w:ind w:left="1080"/>
        <w:rPr>
          <w:rFonts w:ascii="Calibri" w:eastAsia="Times New Roman" w:hAnsi="Calibri" w:cs="Calibri"/>
          <w:color w:val="000000"/>
        </w:rPr>
      </w:pPr>
      <w:r w:rsidRPr="009C7993">
        <w:rPr>
          <w:rFonts w:ascii="Times New Roman" w:eastAsia="Times New Roman" w:hAnsi="Times New Roman" w:cs="Times New Roman"/>
          <w:color w:val="000000"/>
          <w:sz w:val="24"/>
          <w:szCs w:val="24"/>
        </w:rPr>
        <w:t xml:space="preserve">Recommend slight and acceptable modifications to the business processes or requirements to fit the </w:t>
      </w:r>
      <w:ins w:id="17" w:author="Nesha Hanna" w:date="2023-01-20T08:02:00Z">
        <w:r w:rsidR="007E1CEC" w:rsidRPr="009C7993">
          <w:rPr>
            <w:rFonts w:ascii="Times New Roman" w:eastAsia="Times New Roman" w:hAnsi="Times New Roman" w:cs="Times New Roman"/>
            <w:color w:val="000000"/>
            <w:sz w:val="24"/>
            <w:szCs w:val="24"/>
          </w:rPr>
          <w:t>out</w:t>
        </w:r>
        <w:r w:rsidR="007E1CEC">
          <w:rPr>
            <w:rFonts w:ascii="Times New Roman" w:eastAsia="Times New Roman" w:hAnsi="Times New Roman" w:cs="Times New Roman"/>
            <w:color w:val="000000"/>
            <w:sz w:val="24"/>
            <w:szCs w:val="24"/>
          </w:rPr>
          <w:t>-</w:t>
        </w:r>
        <w:r w:rsidR="007E1CEC" w:rsidRPr="009C7993">
          <w:rPr>
            <w:rFonts w:ascii="Times New Roman" w:eastAsia="Times New Roman" w:hAnsi="Times New Roman" w:cs="Times New Roman"/>
            <w:color w:val="000000"/>
            <w:sz w:val="24"/>
            <w:szCs w:val="24"/>
          </w:rPr>
          <w:t>of</w:t>
        </w:r>
        <w:r w:rsidR="007E1CEC">
          <w:rPr>
            <w:rFonts w:ascii="Times New Roman" w:eastAsia="Times New Roman" w:hAnsi="Times New Roman" w:cs="Times New Roman"/>
            <w:color w:val="000000"/>
            <w:sz w:val="24"/>
            <w:szCs w:val="24"/>
          </w:rPr>
          <w:t>-</w:t>
        </w:r>
        <w:r w:rsidR="007E1CEC" w:rsidRPr="009C7993">
          <w:rPr>
            <w:rFonts w:ascii="Times New Roman" w:eastAsia="Times New Roman" w:hAnsi="Times New Roman" w:cs="Times New Roman"/>
            <w:color w:val="000000"/>
            <w:sz w:val="24"/>
            <w:szCs w:val="24"/>
          </w:rPr>
          <w:t xml:space="preserve">box </w:t>
        </w:r>
      </w:ins>
      <w:del w:id="18" w:author="Nesha Hanna" w:date="2023-01-20T08:02:00Z">
        <w:r w:rsidRPr="009C7993" w:rsidDel="007E1CEC">
          <w:rPr>
            <w:rFonts w:ascii="Times New Roman" w:eastAsia="Times New Roman" w:hAnsi="Times New Roman" w:cs="Times New Roman"/>
            <w:color w:val="000000"/>
            <w:sz w:val="24"/>
            <w:szCs w:val="24"/>
          </w:rPr>
          <w:delText xml:space="preserve">out of box </w:delText>
        </w:r>
      </w:del>
      <w:r w:rsidRPr="009C7993">
        <w:rPr>
          <w:rFonts w:ascii="Times New Roman" w:eastAsia="Times New Roman" w:hAnsi="Times New Roman" w:cs="Times New Roman"/>
          <w:color w:val="000000"/>
          <w:sz w:val="24"/>
          <w:szCs w:val="24"/>
        </w:rPr>
        <w:t>capabilities</w:t>
      </w:r>
      <w:ins w:id="19" w:author="Nesha Hanna" w:date="2023-01-20T07:59:00Z">
        <w:r w:rsidR="006668A4">
          <w:rPr>
            <w:rFonts w:ascii="Times New Roman" w:eastAsia="Times New Roman" w:hAnsi="Times New Roman" w:cs="Times New Roman"/>
            <w:color w:val="000000"/>
            <w:sz w:val="24"/>
            <w:szCs w:val="24"/>
          </w:rPr>
          <w:t>.</w:t>
        </w:r>
      </w:ins>
    </w:p>
    <w:p w14:paraId="4E3C8D7E" w14:textId="724011DB" w:rsidR="009C7993" w:rsidRPr="009C7993" w:rsidRDefault="009C7993" w:rsidP="002302C5">
      <w:pPr>
        <w:numPr>
          <w:ilvl w:val="0"/>
          <w:numId w:val="20"/>
        </w:numPr>
        <w:tabs>
          <w:tab w:val="clear" w:pos="720"/>
          <w:tab w:val="num" w:pos="1080"/>
        </w:tabs>
        <w:spacing w:after="0" w:line="233" w:lineRule="atLeast"/>
        <w:ind w:left="1080"/>
        <w:rPr>
          <w:rFonts w:ascii="Calibri" w:eastAsia="Times New Roman" w:hAnsi="Calibri" w:cs="Calibri"/>
          <w:color w:val="000000"/>
        </w:rPr>
      </w:pPr>
      <w:del w:id="20" w:author="Nesha Hanna" w:date="2023-01-20T07:59:00Z">
        <w:r w:rsidRPr="009C7993" w:rsidDel="006668A4">
          <w:rPr>
            <w:rFonts w:ascii="Times New Roman" w:eastAsia="Times New Roman" w:hAnsi="Times New Roman" w:cs="Times New Roman"/>
            <w:color w:val="000000"/>
            <w:sz w:val="24"/>
            <w:szCs w:val="24"/>
          </w:rPr>
          <w:delText>Perform analysis on</w:delText>
        </w:r>
      </w:del>
      <w:ins w:id="21" w:author="Nesha Hanna" w:date="2023-01-20T07:59:00Z">
        <w:r w:rsidR="006668A4">
          <w:rPr>
            <w:rFonts w:ascii="Times New Roman" w:eastAsia="Times New Roman" w:hAnsi="Times New Roman" w:cs="Times New Roman"/>
            <w:color w:val="000000"/>
            <w:sz w:val="24"/>
            <w:szCs w:val="24"/>
          </w:rPr>
          <w:t>Analyze</w:t>
        </w:r>
      </w:ins>
      <w:r w:rsidRPr="009C7993">
        <w:rPr>
          <w:rFonts w:ascii="Times New Roman" w:eastAsia="Times New Roman" w:hAnsi="Times New Roman" w:cs="Times New Roman"/>
          <w:color w:val="000000"/>
          <w:sz w:val="24"/>
          <w:szCs w:val="24"/>
        </w:rPr>
        <w:t xml:space="preserve"> the cost of custom code development and maintenance and ensure the cost is justified before custom development.</w:t>
      </w:r>
    </w:p>
    <w:p w14:paraId="040D02B4" w14:textId="6394CFD0" w:rsidR="009C7993" w:rsidRPr="009C7993" w:rsidRDefault="00803FFC" w:rsidP="002302C5">
      <w:pPr>
        <w:numPr>
          <w:ilvl w:val="0"/>
          <w:numId w:val="20"/>
        </w:numPr>
        <w:tabs>
          <w:tab w:val="clear" w:pos="720"/>
          <w:tab w:val="num" w:pos="1080"/>
        </w:tabs>
        <w:spacing w:after="0" w:line="233" w:lineRule="atLeast"/>
        <w:ind w:left="1080"/>
        <w:rPr>
          <w:rFonts w:ascii="Calibri" w:eastAsia="Times New Roman" w:hAnsi="Calibri" w:cs="Calibri"/>
          <w:color w:val="000000"/>
        </w:rPr>
      </w:pPr>
      <w:r>
        <w:rPr>
          <w:rFonts w:ascii="Times New Roman" w:eastAsia="Times New Roman" w:hAnsi="Times New Roman" w:cs="Times New Roman"/>
          <w:color w:val="000000"/>
          <w:sz w:val="24"/>
          <w:szCs w:val="24"/>
        </w:rPr>
        <w:t>Utilize</w:t>
      </w:r>
      <w:r w:rsidR="009C7993" w:rsidRPr="009C7993">
        <w:rPr>
          <w:rFonts w:ascii="Times New Roman" w:eastAsia="Times New Roman" w:hAnsi="Times New Roman" w:cs="Times New Roman"/>
          <w:color w:val="000000"/>
          <w:sz w:val="24"/>
          <w:szCs w:val="24"/>
        </w:rPr>
        <w:t xml:space="preserve"> Salesforce Accelerators</w:t>
      </w:r>
      <w:ins w:id="22" w:author="Nesha Hanna" w:date="2023-01-20T08:02:00Z">
        <w:r w:rsidR="00056D7E">
          <w:rPr>
            <w:rFonts w:ascii="Times New Roman" w:eastAsia="Times New Roman" w:hAnsi="Times New Roman" w:cs="Times New Roman"/>
            <w:color w:val="000000"/>
            <w:sz w:val="24"/>
            <w:szCs w:val="24"/>
          </w:rPr>
          <w:t xml:space="preserve"> that are </w:t>
        </w:r>
      </w:ins>
      <w:del w:id="23" w:author="Nesha Hanna" w:date="2023-01-20T08:02:00Z">
        <w:r w:rsidDel="00056D7E">
          <w:rPr>
            <w:rFonts w:ascii="Times New Roman" w:eastAsia="Times New Roman" w:hAnsi="Times New Roman" w:cs="Times New Roman"/>
            <w:color w:val="000000"/>
            <w:sz w:val="24"/>
            <w:szCs w:val="24"/>
          </w:rPr>
          <w:delText>,</w:delText>
        </w:r>
        <w:r w:rsidR="009C7993" w:rsidRPr="009C7993" w:rsidDel="00056D7E">
          <w:rPr>
            <w:rFonts w:ascii="Times New Roman" w:eastAsia="Times New Roman" w:hAnsi="Times New Roman" w:cs="Times New Roman"/>
            <w:color w:val="000000"/>
            <w:sz w:val="24"/>
            <w:szCs w:val="24"/>
          </w:rPr>
          <w:delText xml:space="preserve"> </w:delText>
        </w:r>
      </w:del>
      <w:r w:rsidR="009C7993" w:rsidRPr="009C7993">
        <w:rPr>
          <w:rFonts w:ascii="Times New Roman" w:eastAsia="Times New Roman" w:hAnsi="Times New Roman" w:cs="Times New Roman"/>
          <w:color w:val="000000"/>
          <w:sz w:val="24"/>
          <w:szCs w:val="24"/>
        </w:rPr>
        <w:t xml:space="preserve">pre-built solutions </w:t>
      </w:r>
      <w:del w:id="24" w:author="Nesha Hanna" w:date="2023-01-20T08:03:00Z">
        <w:r w:rsidR="009C7993" w:rsidRPr="009C7993" w:rsidDel="00056D7E">
          <w:rPr>
            <w:rFonts w:ascii="Times New Roman" w:eastAsia="Times New Roman" w:hAnsi="Times New Roman" w:cs="Times New Roman"/>
            <w:color w:val="000000"/>
            <w:sz w:val="24"/>
            <w:szCs w:val="24"/>
          </w:rPr>
          <w:delText xml:space="preserve">that are </w:delText>
        </w:r>
      </w:del>
      <w:r w:rsidR="009C7993" w:rsidRPr="009C7993">
        <w:rPr>
          <w:rFonts w:ascii="Times New Roman" w:eastAsia="Times New Roman" w:hAnsi="Times New Roman" w:cs="Times New Roman"/>
          <w:color w:val="000000"/>
          <w:sz w:val="24"/>
          <w:szCs w:val="24"/>
        </w:rPr>
        <w:t xml:space="preserve">designed to help quickly and easily implement common business processes on the Salesforce platform. </w:t>
      </w:r>
      <w:r w:rsidR="0018081E">
        <w:rPr>
          <w:rFonts w:ascii="Times New Roman" w:eastAsia="Times New Roman" w:hAnsi="Times New Roman" w:cs="Times New Roman"/>
          <w:color w:val="000000"/>
          <w:sz w:val="24"/>
          <w:szCs w:val="24"/>
        </w:rPr>
        <w:t>The</w:t>
      </w:r>
      <w:r w:rsidR="009C7993" w:rsidRPr="009C7993">
        <w:rPr>
          <w:rFonts w:ascii="Times New Roman" w:eastAsia="Times New Roman" w:hAnsi="Times New Roman" w:cs="Times New Roman"/>
          <w:color w:val="000000"/>
          <w:sz w:val="24"/>
          <w:szCs w:val="24"/>
        </w:rPr>
        <w:t xml:space="preserve"> Salesforce Accelerators </w:t>
      </w:r>
      <w:r w:rsidR="008966F6">
        <w:rPr>
          <w:rFonts w:ascii="Times New Roman" w:eastAsia="Times New Roman" w:hAnsi="Times New Roman" w:cs="Times New Roman"/>
          <w:color w:val="000000"/>
          <w:sz w:val="24"/>
          <w:szCs w:val="24"/>
        </w:rPr>
        <w:t>reduce</w:t>
      </w:r>
      <w:r w:rsidR="009C7993" w:rsidRPr="009C7993">
        <w:rPr>
          <w:rFonts w:ascii="Times New Roman" w:eastAsia="Times New Roman" w:hAnsi="Times New Roman" w:cs="Times New Roman"/>
          <w:color w:val="000000"/>
          <w:sz w:val="24"/>
          <w:szCs w:val="24"/>
        </w:rPr>
        <w:t xml:space="preserve"> time to </w:t>
      </w:r>
      <w:del w:id="25" w:author="Nesha Hanna" w:date="2023-01-20T08:03:00Z">
        <w:r w:rsidR="009C7993" w:rsidRPr="009C7993" w:rsidDel="00056D7E">
          <w:rPr>
            <w:rFonts w:ascii="Times New Roman" w:eastAsia="Times New Roman" w:hAnsi="Times New Roman" w:cs="Times New Roman"/>
            <w:color w:val="000000"/>
            <w:sz w:val="24"/>
            <w:szCs w:val="24"/>
          </w:rPr>
          <w:delText xml:space="preserve">develop, </w:delText>
        </w:r>
      </w:del>
      <w:ins w:id="26" w:author="Nesha Hanna" w:date="2023-01-20T08:03:00Z">
        <w:r w:rsidR="00056D7E" w:rsidRPr="009C7993">
          <w:rPr>
            <w:rFonts w:ascii="Times New Roman" w:eastAsia="Times New Roman" w:hAnsi="Times New Roman" w:cs="Times New Roman"/>
            <w:color w:val="000000"/>
            <w:sz w:val="24"/>
            <w:szCs w:val="24"/>
          </w:rPr>
          <w:t>develop and</w:t>
        </w:r>
      </w:ins>
      <w:ins w:id="27" w:author="Nesha Hanna" w:date="2023-01-20T08:01:00Z">
        <w:r w:rsidR="00BD0BD3">
          <w:rPr>
            <w:rFonts w:ascii="Times New Roman" w:eastAsia="Times New Roman" w:hAnsi="Times New Roman" w:cs="Times New Roman"/>
            <w:color w:val="000000"/>
            <w:sz w:val="24"/>
            <w:szCs w:val="24"/>
          </w:rPr>
          <w:t xml:space="preserve"> </w:t>
        </w:r>
      </w:ins>
      <w:r w:rsidR="008966F6">
        <w:rPr>
          <w:rFonts w:ascii="Times New Roman" w:eastAsia="Times New Roman" w:hAnsi="Times New Roman" w:cs="Times New Roman"/>
          <w:color w:val="000000"/>
          <w:sz w:val="24"/>
          <w:szCs w:val="24"/>
        </w:rPr>
        <w:t xml:space="preserve">provide </w:t>
      </w:r>
      <w:r w:rsidR="009C7993" w:rsidRPr="009C7993">
        <w:rPr>
          <w:rFonts w:ascii="Times New Roman" w:eastAsia="Times New Roman" w:hAnsi="Times New Roman" w:cs="Times New Roman"/>
          <w:color w:val="000000"/>
          <w:sz w:val="24"/>
          <w:szCs w:val="24"/>
        </w:rPr>
        <w:t>cost savings</w:t>
      </w:r>
      <w:ins w:id="28" w:author="Nesha Hanna" w:date="2023-01-20T08:01:00Z">
        <w:r w:rsidR="00BD0BD3">
          <w:rPr>
            <w:rFonts w:ascii="Times New Roman" w:eastAsia="Times New Roman" w:hAnsi="Times New Roman" w:cs="Times New Roman"/>
            <w:color w:val="000000"/>
            <w:sz w:val="24"/>
            <w:szCs w:val="24"/>
          </w:rPr>
          <w:t xml:space="preserve"> </w:t>
        </w:r>
      </w:ins>
      <w:del w:id="29" w:author="Nesha Hanna" w:date="2023-01-20T08:01:00Z">
        <w:r w:rsidR="009C7993" w:rsidRPr="009C7993" w:rsidDel="00BD0BD3">
          <w:rPr>
            <w:rFonts w:ascii="Times New Roman" w:eastAsia="Times New Roman" w:hAnsi="Times New Roman" w:cs="Times New Roman"/>
            <w:color w:val="000000"/>
            <w:sz w:val="24"/>
            <w:szCs w:val="24"/>
          </w:rPr>
          <w:delText xml:space="preserve">, </w:delText>
        </w:r>
      </w:del>
      <w:r w:rsidR="009C7993" w:rsidRPr="009C7993">
        <w:rPr>
          <w:rFonts w:ascii="Times New Roman" w:eastAsia="Times New Roman" w:hAnsi="Times New Roman" w:cs="Times New Roman"/>
          <w:color w:val="000000"/>
          <w:sz w:val="24"/>
          <w:szCs w:val="24"/>
        </w:rPr>
        <w:t>and future proof</w:t>
      </w:r>
      <w:r w:rsidR="008966F6">
        <w:rPr>
          <w:rFonts w:ascii="Times New Roman" w:eastAsia="Times New Roman" w:hAnsi="Times New Roman" w:cs="Times New Roman"/>
          <w:color w:val="000000"/>
          <w:sz w:val="24"/>
          <w:szCs w:val="24"/>
        </w:rPr>
        <w:t xml:space="preserve"> the implementations</w:t>
      </w:r>
      <w:r w:rsidR="009C7993" w:rsidRPr="009C7993">
        <w:rPr>
          <w:rFonts w:ascii="Times New Roman" w:eastAsia="Times New Roman" w:hAnsi="Times New Roman" w:cs="Times New Roman"/>
          <w:color w:val="000000"/>
          <w:sz w:val="24"/>
          <w:szCs w:val="24"/>
        </w:rPr>
        <w:t>.</w:t>
      </w:r>
    </w:p>
    <w:p w14:paraId="162D5D46" w14:textId="3D696F70" w:rsidR="009C7993" w:rsidRPr="009C7993" w:rsidRDefault="00F345DF" w:rsidP="002302C5">
      <w:pPr>
        <w:numPr>
          <w:ilvl w:val="0"/>
          <w:numId w:val="20"/>
        </w:numPr>
        <w:tabs>
          <w:tab w:val="clear" w:pos="720"/>
          <w:tab w:val="num" w:pos="1080"/>
        </w:tabs>
        <w:spacing w:line="233" w:lineRule="atLeast"/>
        <w:ind w:left="1080"/>
        <w:rPr>
          <w:rFonts w:ascii="Calibri" w:eastAsia="Times New Roman" w:hAnsi="Calibri" w:cs="Calibri"/>
          <w:color w:val="000000"/>
        </w:rPr>
      </w:pPr>
      <w:r>
        <w:rPr>
          <w:rFonts w:ascii="Times New Roman" w:eastAsia="Times New Roman" w:hAnsi="Times New Roman" w:cs="Times New Roman"/>
          <w:color w:val="000000"/>
          <w:sz w:val="24"/>
          <w:szCs w:val="24"/>
        </w:rPr>
        <w:t>Conduct</w:t>
      </w:r>
      <w:r w:rsidR="009C7993" w:rsidRPr="009C7993">
        <w:rPr>
          <w:rFonts w:ascii="Times New Roman" w:eastAsia="Times New Roman" w:hAnsi="Times New Roman" w:cs="Times New Roman"/>
          <w:color w:val="000000"/>
          <w:sz w:val="24"/>
          <w:szCs w:val="24"/>
        </w:rPr>
        <w:t xml:space="preserve"> periodic </w:t>
      </w:r>
      <w:r w:rsidR="006F2932">
        <w:rPr>
          <w:rFonts w:ascii="Times New Roman" w:eastAsia="Times New Roman" w:hAnsi="Times New Roman" w:cs="Times New Roman"/>
          <w:color w:val="000000"/>
          <w:sz w:val="24"/>
          <w:szCs w:val="24"/>
        </w:rPr>
        <w:t xml:space="preserve">training </w:t>
      </w:r>
      <w:r>
        <w:rPr>
          <w:rFonts w:ascii="Times New Roman" w:eastAsia="Times New Roman" w:hAnsi="Times New Roman" w:cs="Times New Roman"/>
          <w:color w:val="000000"/>
          <w:sz w:val="24"/>
          <w:szCs w:val="24"/>
        </w:rPr>
        <w:t xml:space="preserve">sessions </w:t>
      </w:r>
      <w:r w:rsidR="006F2932">
        <w:rPr>
          <w:rFonts w:ascii="Times New Roman" w:eastAsia="Times New Roman" w:hAnsi="Times New Roman" w:cs="Times New Roman"/>
          <w:color w:val="000000"/>
          <w:sz w:val="24"/>
          <w:szCs w:val="24"/>
        </w:rPr>
        <w:t>and brown bags</w:t>
      </w:r>
      <w:r w:rsidR="009C7993" w:rsidRPr="009C7993">
        <w:rPr>
          <w:rFonts w:ascii="Times New Roman" w:eastAsia="Times New Roman" w:hAnsi="Times New Roman" w:cs="Times New Roman"/>
          <w:color w:val="000000"/>
          <w:sz w:val="24"/>
          <w:szCs w:val="24"/>
        </w:rPr>
        <w:t xml:space="preserve"> for the citizen development team to educate them on </w:t>
      </w:r>
      <w:ins w:id="30" w:author="Nesha Hanna" w:date="2023-01-20T08:03:00Z">
        <w:r w:rsidR="00150CD1" w:rsidRPr="009C7993">
          <w:rPr>
            <w:rFonts w:ascii="Times New Roman" w:eastAsia="Times New Roman" w:hAnsi="Times New Roman" w:cs="Times New Roman"/>
            <w:color w:val="000000"/>
            <w:sz w:val="24"/>
            <w:szCs w:val="24"/>
          </w:rPr>
          <w:t>out</w:t>
        </w:r>
        <w:r w:rsidR="00150CD1">
          <w:rPr>
            <w:rFonts w:ascii="Times New Roman" w:eastAsia="Times New Roman" w:hAnsi="Times New Roman" w:cs="Times New Roman"/>
            <w:color w:val="000000"/>
            <w:sz w:val="24"/>
            <w:szCs w:val="24"/>
          </w:rPr>
          <w:t>-</w:t>
        </w:r>
        <w:r w:rsidR="00150CD1" w:rsidRPr="009C7993">
          <w:rPr>
            <w:rFonts w:ascii="Times New Roman" w:eastAsia="Times New Roman" w:hAnsi="Times New Roman" w:cs="Times New Roman"/>
            <w:color w:val="000000"/>
            <w:sz w:val="24"/>
            <w:szCs w:val="24"/>
          </w:rPr>
          <w:t>of</w:t>
        </w:r>
        <w:r w:rsidR="00150CD1">
          <w:rPr>
            <w:rFonts w:ascii="Times New Roman" w:eastAsia="Times New Roman" w:hAnsi="Times New Roman" w:cs="Times New Roman"/>
            <w:color w:val="000000"/>
            <w:sz w:val="24"/>
            <w:szCs w:val="24"/>
          </w:rPr>
          <w:t>-</w:t>
        </w:r>
        <w:r w:rsidR="00150CD1" w:rsidRPr="009C7993">
          <w:rPr>
            <w:rFonts w:ascii="Times New Roman" w:eastAsia="Times New Roman" w:hAnsi="Times New Roman" w:cs="Times New Roman"/>
            <w:color w:val="000000"/>
            <w:sz w:val="24"/>
            <w:szCs w:val="24"/>
          </w:rPr>
          <w:t xml:space="preserve">box </w:t>
        </w:r>
      </w:ins>
      <w:del w:id="31" w:author="Nesha Hanna" w:date="2023-01-20T08:03:00Z">
        <w:r w:rsidR="009C7993" w:rsidRPr="009C7993" w:rsidDel="00150CD1">
          <w:rPr>
            <w:rFonts w:ascii="Times New Roman" w:eastAsia="Times New Roman" w:hAnsi="Times New Roman" w:cs="Times New Roman"/>
            <w:color w:val="000000"/>
            <w:sz w:val="24"/>
            <w:szCs w:val="24"/>
          </w:rPr>
          <w:delText xml:space="preserve">out of box </w:delText>
        </w:r>
      </w:del>
      <w:r w:rsidR="009C7993" w:rsidRPr="009C7993">
        <w:rPr>
          <w:rFonts w:ascii="Times New Roman" w:eastAsia="Times New Roman" w:hAnsi="Times New Roman" w:cs="Times New Roman"/>
          <w:color w:val="000000"/>
          <w:sz w:val="24"/>
          <w:szCs w:val="24"/>
        </w:rPr>
        <w:t xml:space="preserve">capabilities and influence the developers to choose the </w:t>
      </w:r>
      <w:ins w:id="32" w:author="Nesha Hanna" w:date="2023-01-20T08:03:00Z">
        <w:r w:rsidR="00150CD1" w:rsidRPr="009C7993">
          <w:rPr>
            <w:rFonts w:ascii="Times New Roman" w:eastAsia="Times New Roman" w:hAnsi="Times New Roman" w:cs="Times New Roman"/>
            <w:color w:val="000000"/>
            <w:sz w:val="24"/>
            <w:szCs w:val="24"/>
          </w:rPr>
          <w:t>out</w:t>
        </w:r>
        <w:r w:rsidR="00150CD1">
          <w:rPr>
            <w:rFonts w:ascii="Times New Roman" w:eastAsia="Times New Roman" w:hAnsi="Times New Roman" w:cs="Times New Roman"/>
            <w:color w:val="000000"/>
            <w:sz w:val="24"/>
            <w:szCs w:val="24"/>
          </w:rPr>
          <w:t>-</w:t>
        </w:r>
        <w:r w:rsidR="00150CD1" w:rsidRPr="009C7993">
          <w:rPr>
            <w:rFonts w:ascii="Times New Roman" w:eastAsia="Times New Roman" w:hAnsi="Times New Roman" w:cs="Times New Roman"/>
            <w:color w:val="000000"/>
            <w:sz w:val="24"/>
            <w:szCs w:val="24"/>
          </w:rPr>
          <w:t>of</w:t>
        </w:r>
        <w:r w:rsidR="00150CD1">
          <w:rPr>
            <w:rFonts w:ascii="Times New Roman" w:eastAsia="Times New Roman" w:hAnsi="Times New Roman" w:cs="Times New Roman"/>
            <w:color w:val="000000"/>
            <w:sz w:val="24"/>
            <w:szCs w:val="24"/>
          </w:rPr>
          <w:t>-</w:t>
        </w:r>
        <w:r w:rsidR="00150CD1" w:rsidRPr="009C7993">
          <w:rPr>
            <w:rFonts w:ascii="Times New Roman" w:eastAsia="Times New Roman" w:hAnsi="Times New Roman" w:cs="Times New Roman"/>
            <w:color w:val="000000"/>
            <w:sz w:val="24"/>
            <w:szCs w:val="24"/>
          </w:rPr>
          <w:t xml:space="preserve">box </w:t>
        </w:r>
      </w:ins>
      <w:del w:id="33" w:author="Nesha Hanna" w:date="2023-01-20T08:03:00Z">
        <w:r w:rsidR="009C7993" w:rsidRPr="009C7993" w:rsidDel="00150CD1">
          <w:rPr>
            <w:rFonts w:ascii="Times New Roman" w:eastAsia="Times New Roman" w:hAnsi="Times New Roman" w:cs="Times New Roman"/>
            <w:color w:val="000000"/>
            <w:sz w:val="24"/>
            <w:szCs w:val="24"/>
          </w:rPr>
          <w:delText xml:space="preserve">out of box </w:delText>
        </w:r>
      </w:del>
      <w:r w:rsidR="009C7993" w:rsidRPr="009C7993">
        <w:rPr>
          <w:rFonts w:ascii="Times New Roman" w:eastAsia="Times New Roman" w:hAnsi="Times New Roman" w:cs="Times New Roman"/>
          <w:color w:val="000000"/>
          <w:sz w:val="24"/>
          <w:szCs w:val="24"/>
        </w:rPr>
        <w:t>function over custom code.</w:t>
      </w:r>
    </w:p>
    <w:p w14:paraId="303391BC" w14:textId="1EBA985C" w:rsidR="009C7993" w:rsidRPr="009C7993" w:rsidRDefault="00AB7A1D" w:rsidP="002302C5">
      <w:pPr>
        <w:pStyle w:val="SSIBodyText"/>
        <w:spacing w:before="360" w:after="0"/>
        <w:rPr>
          <w:rFonts w:ascii="Calibri" w:hAnsi="Calibri" w:cs="Calibri"/>
        </w:rPr>
      </w:pPr>
      <w:ins w:id="34" w:author="Nesha Hanna" w:date="2023-01-20T08:06:00Z">
        <w:r w:rsidRPr="002F6CCA">
          <w:rPr>
            <w:rFonts w:cs="Times New Roman"/>
            <w:szCs w:val="24"/>
          </w:rPr>
          <w:t>Team TechSur-Stealth</w:t>
        </w:r>
        <w:r w:rsidRPr="009C7993">
          <w:rPr>
            <w:rFonts w:eastAsia="Times New Roman" w:cs="Times New Roman"/>
            <w:color w:val="000000"/>
            <w:szCs w:val="24"/>
          </w:rPr>
          <w:t xml:space="preserve"> </w:t>
        </w:r>
      </w:ins>
      <w:del w:id="35" w:author="Nesha Hanna" w:date="2023-01-20T08:06:00Z">
        <w:r w:rsidR="009C7993" w:rsidRPr="009C7993" w:rsidDel="00AB7A1D">
          <w:delText xml:space="preserve">Team </w:delText>
        </w:r>
      </w:del>
      <w:r w:rsidR="009C7993" w:rsidRPr="009C7993">
        <w:t xml:space="preserve">will follow the </w:t>
      </w:r>
      <w:r w:rsidR="00A6666E">
        <w:t>following</w:t>
      </w:r>
      <w:r w:rsidR="009C7993" w:rsidRPr="009C7993">
        <w:t xml:space="preserve"> steps to ensure that USCIS gets the best results out of Salesforce:</w:t>
      </w:r>
    </w:p>
    <w:p w14:paraId="456AB4B6" w14:textId="23B3323C"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Constantly analyze user stories and journeys</w:t>
      </w:r>
      <w:ins w:id="36" w:author="Nesha Hanna" w:date="2023-01-20T08:04:00Z">
        <w:r w:rsidR="00156010">
          <w:rPr>
            <w:rFonts w:ascii="Times New Roman" w:eastAsia="Times New Roman" w:hAnsi="Times New Roman" w:cs="Times New Roman"/>
            <w:color w:val="000000"/>
            <w:sz w:val="24"/>
            <w:szCs w:val="24"/>
          </w:rPr>
          <w:t>: This will</w:t>
        </w:r>
      </w:ins>
      <w:del w:id="37" w:author="Nesha Hanna" w:date="2023-01-20T08:04:00Z">
        <w:r w:rsidRPr="009C7993" w:rsidDel="00156010">
          <w:rPr>
            <w:rFonts w:ascii="Times New Roman" w:eastAsia="Times New Roman" w:hAnsi="Times New Roman" w:cs="Times New Roman"/>
            <w:color w:val="000000"/>
            <w:sz w:val="24"/>
            <w:szCs w:val="24"/>
          </w:rPr>
          <w:delText xml:space="preserve"> to</w:delText>
        </w:r>
      </w:del>
      <w:r w:rsidRPr="009C7993">
        <w:rPr>
          <w:rFonts w:ascii="Times New Roman" w:eastAsia="Times New Roman" w:hAnsi="Times New Roman" w:cs="Times New Roman"/>
          <w:color w:val="000000"/>
          <w:sz w:val="24"/>
          <w:szCs w:val="24"/>
        </w:rPr>
        <w:t xml:space="preserve"> identify areas for automation and enhancements and remove any pain points from the user experiences</w:t>
      </w:r>
      <w:ins w:id="38" w:author="Nesha Hanna" w:date="2023-01-20T08:03:00Z">
        <w:r w:rsidR="00675DEC">
          <w:rPr>
            <w:rFonts w:ascii="Times New Roman" w:eastAsia="Times New Roman" w:hAnsi="Times New Roman" w:cs="Times New Roman"/>
            <w:color w:val="000000"/>
            <w:sz w:val="24"/>
            <w:szCs w:val="24"/>
          </w:rPr>
          <w:t>.</w:t>
        </w:r>
      </w:ins>
    </w:p>
    <w:p w14:paraId="29A374AC" w14:textId="5F58ACC0"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Build a product roadmap for the ideal state of the application and beyond</w:t>
      </w:r>
      <w:ins w:id="39" w:author="Nesha Hanna" w:date="2023-01-20T08:04:00Z">
        <w:r w:rsidR="00156010">
          <w:rPr>
            <w:rFonts w:ascii="Times New Roman" w:eastAsia="Times New Roman" w:hAnsi="Times New Roman" w:cs="Times New Roman"/>
            <w:color w:val="000000"/>
            <w:sz w:val="24"/>
            <w:szCs w:val="24"/>
          </w:rPr>
          <w:t>:</w:t>
        </w:r>
      </w:ins>
      <w:r w:rsidRPr="009C7993">
        <w:rPr>
          <w:rFonts w:ascii="Times New Roman" w:eastAsia="Times New Roman" w:hAnsi="Times New Roman" w:cs="Times New Roman"/>
          <w:color w:val="000000"/>
          <w:sz w:val="24"/>
          <w:szCs w:val="24"/>
        </w:rPr>
        <w:t xml:space="preserve"> </w:t>
      </w:r>
      <w:del w:id="40" w:author="Nesha Hanna" w:date="2023-01-20T08:04:00Z">
        <w:r w:rsidRPr="009C7993" w:rsidDel="00CE323F">
          <w:rPr>
            <w:rFonts w:ascii="Times New Roman" w:eastAsia="Times New Roman" w:hAnsi="Times New Roman" w:cs="Times New Roman"/>
            <w:color w:val="000000"/>
            <w:sz w:val="24"/>
            <w:szCs w:val="24"/>
          </w:rPr>
          <w:delText xml:space="preserve">which </w:delText>
        </w:r>
      </w:del>
      <w:ins w:id="41" w:author="Nesha Hanna" w:date="2023-01-20T08:04:00Z">
        <w:r w:rsidR="00CE323F">
          <w:rPr>
            <w:rFonts w:ascii="Times New Roman" w:eastAsia="Times New Roman" w:hAnsi="Times New Roman" w:cs="Times New Roman"/>
            <w:color w:val="000000"/>
            <w:sz w:val="24"/>
            <w:szCs w:val="24"/>
          </w:rPr>
          <w:t>This</w:t>
        </w:r>
        <w:r w:rsidR="00CE323F" w:rsidRPr="009C7993">
          <w:rPr>
            <w:rFonts w:ascii="Times New Roman" w:eastAsia="Times New Roman" w:hAnsi="Times New Roman" w:cs="Times New Roman"/>
            <w:color w:val="000000"/>
            <w:sz w:val="24"/>
            <w:szCs w:val="24"/>
          </w:rPr>
          <w:t xml:space="preserve"> </w:t>
        </w:r>
      </w:ins>
      <w:r w:rsidRPr="009C7993">
        <w:rPr>
          <w:rFonts w:ascii="Times New Roman" w:eastAsia="Times New Roman" w:hAnsi="Times New Roman" w:cs="Times New Roman"/>
          <w:color w:val="000000"/>
          <w:sz w:val="24"/>
          <w:szCs w:val="24"/>
        </w:rPr>
        <w:t xml:space="preserve">includes all identified automations, </w:t>
      </w:r>
      <w:r w:rsidR="00334616" w:rsidRPr="009C7993">
        <w:rPr>
          <w:rFonts w:ascii="Times New Roman" w:eastAsia="Times New Roman" w:hAnsi="Times New Roman" w:cs="Times New Roman"/>
          <w:color w:val="000000"/>
          <w:sz w:val="24"/>
          <w:szCs w:val="24"/>
        </w:rPr>
        <w:t>integrations,</w:t>
      </w:r>
      <w:r w:rsidRPr="009C7993">
        <w:rPr>
          <w:rFonts w:ascii="Times New Roman" w:eastAsia="Times New Roman" w:hAnsi="Times New Roman" w:cs="Times New Roman"/>
          <w:color w:val="000000"/>
          <w:sz w:val="24"/>
          <w:szCs w:val="24"/>
        </w:rPr>
        <w:t xml:space="preserve"> and user feedbacks.</w:t>
      </w:r>
    </w:p>
    <w:p w14:paraId="7EBFBA0E" w14:textId="0456F1E2"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Constantly monitor Salesforce platform roadmaps and product releases/updates</w:t>
      </w:r>
      <w:ins w:id="42" w:author="Nesha Hanna" w:date="2023-01-20T08:05:00Z">
        <w:r w:rsidR="00CE323F">
          <w:rPr>
            <w:rFonts w:ascii="Times New Roman" w:eastAsia="Times New Roman" w:hAnsi="Times New Roman" w:cs="Times New Roman"/>
            <w:color w:val="000000"/>
            <w:sz w:val="24"/>
            <w:szCs w:val="24"/>
          </w:rPr>
          <w:t>: This will</w:t>
        </w:r>
      </w:ins>
      <w:r w:rsidRPr="009C7993">
        <w:rPr>
          <w:rFonts w:ascii="Times New Roman" w:eastAsia="Times New Roman" w:hAnsi="Times New Roman" w:cs="Times New Roman"/>
          <w:color w:val="000000"/>
          <w:sz w:val="24"/>
          <w:szCs w:val="24"/>
        </w:rPr>
        <w:t xml:space="preserve"> </w:t>
      </w:r>
      <w:del w:id="43" w:author="Nesha Hanna" w:date="2023-01-20T08:05:00Z">
        <w:r w:rsidRPr="009C7993" w:rsidDel="00CE323F">
          <w:rPr>
            <w:rFonts w:ascii="Times New Roman" w:eastAsia="Times New Roman" w:hAnsi="Times New Roman" w:cs="Times New Roman"/>
            <w:color w:val="000000"/>
            <w:sz w:val="24"/>
            <w:szCs w:val="24"/>
          </w:rPr>
          <w:delText xml:space="preserve">to </w:delText>
        </w:r>
      </w:del>
      <w:r w:rsidRPr="009C7993">
        <w:rPr>
          <w:rFonts w:ascii="Times New Roman" w:eastAsia="Times New Roman" w:hAnsi="Times New Roman" w:cs="Times New Roman"/>
          <w:color w:val="000000"/>
          <w:sz w:val="24"/>
          <w:szCs w:val="24"/>
        </w:rPr>
        <w:t>ensure the latest features are being utilized</w:t>
      </w:r>
      <w:ins w:id="44" w:author="Nesha Hanna" w:date="2023-01-20T08:04:00Z">
        <w:r w:rsidR="00675DEC">
          <w:rPr>
            <w:rFonts w:ascii="Times New Roman" w:eastAsia="Times New Roman" w:hAnsi="Times New Roman" w:cs="Times New Roman"/>
            <w:color w:val="000000"/>
            <w:sz w:val="24"/>
            <w:szCs w:val="24"/>
          </w:rPr>
          <w:t>.</w:t>
        </w:r>
      </w:ins>
    </w:p>
    <w:p w14:paraId="1C51A78B" w14:textId="77777777"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lastRenderedPageBreak/>
        <w:t>Use Salesforce Lightning Inspector: This is a Chrome extension that allows you to see how users interact with your Salesforce Lightning pages and components. We can use it to identify issues and make improvements to the user experience.</w:t>
      </w:r>
    </w:p>
    <w:p w14:paraId="03954E1A" w14:textId="5355DC76"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 xml:space="preserve">Run </w:t>
      </w:r>
      <w:ins w:id="45" w:author="Nesha Hanna" w:date="2023-01-20T08:05:00Z">
        <w:r w:rsidR="00654775">
          <w:rPr>
            <w:rFonts w:ascii="Times New Roman" w:eastAsia="Times New Roman" w:hAnsi="Times New Roman" w:cs="Times New Roman"/>
            <w:color w:val="000000"/>
            <w:sz w:val="24"/>
            <w:szCs w:val="24"/>
          </w:rPr>
          <w:t xml:space="preserve">a </w:t>
        </w:r>
      </w:ins>
      <w:r w:rsidRPr="009C7993">
        <w:rPr>
          <w:rFonts w:ascii="Times New Roman" w:eastAsia="Times New Roman" w:hAnsi="Times New Roman" w:cs="Times New Roman"/>
          <w:color w:val="000000"/>
          <w:sz w:val="24"/>
          <w:szCs w:val="24"/>
        </w:rPr>
        <w:t>Salesforce health check periodically: A Salesforce health check is an assessment of an organization's Salesforce instance to identify any issues or areas for improvement. A health check typically involves reviewing the configuration, data, and usage of Salesforce to ensure that it is being used effectively and efficiently. It may also include an assessment of the organization's processes and procedures related to Salesforce, as well as a review of any customizations or integrations that have been implemented.</w:t>
      </w:r>
    </w:p>
    <w:p w14:paraId="11E1DD51" w14:textId="3F1E9B8D"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Set up Salesforce Center of Excellence (</w:t>
      </w:r>
      <w:proofErr w:type="spellStart"/>
      <w:r w:rsidRPr="009C7993">
        <w:rPr>
          <w:rFonts w:ascii="Times New Roman" w:eastAsia="Times New Roman" w:hAnsi="Times New Roman" w:cs="Times New Roman"/>
          <w:color w:val="000000"/>
          <w:sz w:val="24"/>
          <w:szCs w:val="24"/>
        </w:rPr>
        <w:t>CoE</w:t>
      </w:r>
      <w:proofErr w:type="spellEnd"/>
      <w:r w:rsidRPr="009C7993">
        <w:rPr>
          <w:rFonts w:ascii="Times New Roman" w:eastAsia="Times New Roman" w:hAnsi="Times New Roman" w:cs="Times New Roman"/>
          <w:color w:val="000000"/>
          <w:sz w:val="24"/>
          <w:szCs w:val="24"/>
        </w:rPr>
        <w:t xml:space="preserve">): </w:t>
      </w:r>
      <w:r w:rsidR="0045625C" w:rsidRPr="002F6CCA">
        <w:rPr>
          <w:rFonts w:ascii="Times New Roman" w:hAnsi="Times New Roman" w:cs="Times New Roman"/>
          <w:sz w:val="24"/>
          <w:szCs w:val="24"/>
        </w:rPr>
        <w:t xml:space="preserve">Team TechSur-Stealth </w:t>
      </w:r>
      <w:r w:rsidRPr="009C7993">
        <w:rPr>
          <w:rFonts w:ascii="Times New Roman" w:eastAsia="Times New Roman" w:hAnsi="Times New Roman" w:cs="Times New Roman"/>
          <w:color w:val="000000"/>
          <w:sz w:val="24"/>
          <w:szCs w:val="24"/>
        </w:rPr>
        <w:t xml:space="preserve">will set up a Salesforce </w:t>
      </w:r>
      <w:proofErr w:type="spellStart"/>
      <w:r w:rsidRPr="009C7993">
        <w:rPr>
          <w:rFonts w:ascii="Times New Roman" w:eastAsia="Times New Roman" w:hAnsi="Times New Roman" w:cs="Times New Roman"/>
          <w:color w:val="000000"/>
          <w:sz w:val="24"/>
          <w:szCs w:val="24"/>
        </w:rPr>
        <w:t>CoE</w:t>
      </w:r>
      <w:proofErr w:type="spellEnd"/>
      <w:r w:rsidRPr="009C7993">
        <w:rPr>
          <w:rFonts w:ascii="Times New Roman" w:eastAsia="Times New Roman" w:hAnsi="Times New Roman" w:cs="Times New Roman"/>
          <w:color w:val="000000"/>
          <w:sz w:val="24"/>
          <w:szCs w:val="24"/>
        </w:rPr>
        <w:t xml:space="preserve"> made up of subject matter experts and key stakeholders who work together to define and implement best practices for using Salesforce, and to ensure that USCIS is getting the most value out of its Salesforce investment.</w:t>
      </w:r>
    </w:p>
    <w:p w14:paraId="20F423CD" w14:textId="6CC47454"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 xml:space="preserve">Regularly review and assess Salesforce usage: </w:t>
      </w:r>
      <w:r w:rsidR="0045625C" w:rsidRPr="002F6CCA">
        <w:rPr>
          <w:rFonts w:ascii="Times New Roman" w:hAnsi="Times New Roman" w:cs="Times New Roman"/>
          <w:sz w:val="24"/>
          <w:szCs w:val="24"/>
        </w:rPr>
        <w:t xml:space="preserve">Team TechSur-Stealth </w:t>
      </w:r>
      <w:r w:rsidRPr="009C7993">
        <w:rPr>
          <w:rFonts w:ascii="Times New Roman" w:eastAsia="Times New Roman" w:hAnsi="Times New Roman" w:cs="Times New Roman"/>
          <w:color w:val="000000"/>
          <w:sz w:val="24"/>
          <w:szCs w:val="24"/>
        </w:rPr>
        <w:t xml:space="preserve">will </w:t>
      </w:r>
      <w:ins w:id="46" w:author="Nesha Hanna" w:date="2023-01-20T08:06:00Z">
        <w:r w:rsidR="00D664AC">
          <w:rPr>
            <w:rFonts w:ascii="Times New Roman" w:eastAsia="Times New Roman" w:hAnsi="Times New Roman" w:cs="Times New Roman"/>
            <w:color w:val="000000"/>
            <w:sz w:val="24"/>
            <w:szCs w:val="24"/>
          </w:rPr>
          <w:t>m</w:t>
        </w:r>
      </w:ins>
      <w:del w:id="47" w:author="Nesha Hanna" w:date="2023-01-20T08:06:00Z">
        <w:r w:rsidRPr="009C7993" w:rsidDel="00D664AC">
          <w:rPr>
            <w:rFonts w:ascii="Times New Roman" w:eastAsia="Times New Roman" w:hAnsi="Times New Roman" w:cs="Times New Roman"/>
            <w:color w:val="000000"/>
            <w:sz w:val="24"/>
            <w:szCs w:val="24"/>
          </w:rPr>
          <w:delText>M</w:delText>
        </w:r>
      </w:del>
      <w:r w:rsidRPr="009C7993">
        <w:rPr>
          <w:rFonts w:ascii="Times New Roman" w:eastAsia="Times New Roman" w:hAnsi="Times New Roman" w:cs="Times New Roman"/>
          <w:color w:val="000000"/>
          <w:sz w:val="24"/>
          <w:szCs w:val="24"/>
        </w:rPr>
        <w:t xml:space="preserve">onitor the usage and effectiveness of Salesforce on an ongoing basis and </w:t>
      </w:r>
      <w:del w:id="48" w:author="Nesha Hanna" w:date="2023-01-20T08:07:00Z">
        <w:r w:rsidRPr="009C7993" w:rsidDel="00066EEB">
          <w:rPr>
            <w:rFonts w:ascii="Times New Roman" w:eastAsia="Times New Roman" w:hAnsi="Times New Roman" w:cs="Times New Roman"/>
            <w:color w:val="000000"/>
            <w:sz w:val="24"/>
            <w:szCs w:val="24"/>
          </w:rPr>
          <w:delText>make adjustments</w:delText>
        </w:r>
      </w:del>
      <w:ins w:id="49" w:author="Nesha Hanna" w:date="2023-01-20T08:07:00Z">
        <w:r w:rsidR="00066EEB" w:rsidRPr="009C7993">
          <w:rPr>
            <w:rFonts w:ascii="Times New Roman" w:eastAsia="Times New Roman" w:hAnsi="Times New Roman" w:cs="Times New Roman"/>
            <w:color w:val="000000"/>
            <w:sz w:val="24"/>
            <w:szCs w:val="24"/>
          </w:rPr>
          <w:t>adjust</w:t>
        </w:r>
      </w:ins>
      <w:r w:rsidRPr="009C7993">
        <w:rPr>
          <w:rFonts w:ascii="Times New Roman" w:eastAsia="Times New Roman" w:hAnsi="Times New Roman" w:cs="Times New Roman"/>
          <w:color w:val="000000"/>
          <w:sz w:val="24"/>
          <w:szCs w:val="24"/>
        </w:rPr>
        <w:t xml:space="preserve"> as needed. This may involve conducting regular reviews, gathering feedback from users, and analyzing data to identify areas for improvement. The feedback will be incorporated into the product roadmap</w:t>
      </w:r>
      <w:ins w:id="50" w:author="Nesha Hanna" w:date="2023-01-20T08:07:00Z">
        <w:r w:rsidR="00066EEB">
          <w:rPr>
            <w:rFonts w:ascii="Times New Roman" w:eastAsia="Times New Roman" w:hAnsi="Times New Roman" w:cs="Times New Roman"/>
            <w:color w:val="000000"/>
            <w:sz w:val="24"/>
            <w:szCs w:val="24"/>
          </w:rPr>
          <w:t>.</w:t>
        </w:r>
      </w:ins>
    </w:p>
    <w:p w14:paraId="510E2BDD" w14:textId="1B8B803B"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 xml:space="preserve">Always </w:t>
      </w:r>
      <w:ins w:id="51" w:author="Nesha Hanna" w:date="2023-01-20T08:06:00Z">
        <w:r w:rsidR="00AB7A1D">
          <w:rPr>
            <w:rFonts w:ascii="Times New Roman" w:eastAsia="Times New Roman" w:hAnsi="Times New Roman" w:cs="Times New Roman"/>
            <w:color w:val="000000"/>
            <w:sz w:val="24"/>
            <w:szCs w:val="24"/>
          </w:rPr>
          <w:t>a</w:t>
        </w:r>
      </w:ins>
      <w:del w:id="52" w:author="Nesha Hanna" w:date="2023-01-20T08:06:00Z">
        <w:r w:rsidRPr="009C7993" w:rsidDel="00AB7A1D">
          <w:rPr>
            <w:rFonts w:ascii="Times New Roman" w:eastAsia="Times New Roman" w:hAnsi="Times New Roman" w:cs="Times New Roman"/>
            <w:color w:val="000000"/>
            <w:sz w:val="24"/>
            <w:szCs w:val="24"/>
          </w:rPr>
          <w:delText>A</w:delText>
        </w:r>
      </w:del>
      <w:r w:rsidRPr="009C7993">
        <w:rPr>
          <w:rFonts w:ascii="Times New Roman" w:eastAsia="Times New Roman" w:hAnsi="Times New Roman" w:cs="Times New Roman"/>
          <w:color w:val="000000"/>
          <w:sz w:val="24"/>
          <w:szCs w:val="24"/>
        </w:rPr>
        <w:t xml:space="preserve">dhere to best practices: </w:t>
      </w:r>
      <w:r w:rsidR="0099624B" w:rsidRPr="002F6CCA">
        <w:rPr>
          <w:rFonts w:ascii="Times New Roman" w:hAnsi="Times New Roman" w:cs="Times New Roman"/>
          <w:sz w:val="24"/>
          <w:szCs w:val="24"/>
        </w:rPr>
        <w:t>Team TechSur-Stealth</w:t>
      </w:r>
      <w:r w:rsidRPr="009C7993">
        <w:rPr>
          <w:rFonts w:ascii="Times New Roman" w:eastAsia="Times New Roman" w:hAnsi="Times New Roman" w:cs="Times New Roman"/>
          <w:color w:val="000000"/>
          <w:sz w:val="24"/>
          <w:szCs w:val="24"/>
        </w:rPr>
        <w:t xml:space="preserve"> will ensure to follow Salesforce best practices for configuration, data management, and user adoption to ensure that USCIS is using Salesforce in the most efficient and effective way.</w:t>
      </w:r>
    </w:p>
    <w:p w14:paraId="27B5A690" w14:textId="24B61593"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 xml:space="preserve">Analyze usage data: </w:t>
      </w:r>
      <w:r w:rsidR="0099624B" w:rsidRPr="002F6CCA">
        <w:rPr>
          <w:rFonts w:ascii="Times New Roman" w:hAnsi="Times New Roman" w:cs="Times New Roman"/>
          <w:sz w:val="24"/>
          <w:szCs w:val="24"/>
        </w:rPr>
        <w:t>Team TechSur-Stealth</w:t>
      </w:r>
      <w:r w:rsidRPr="009C7993">
        <w:rPr>
          <w:rFonts w:ascii="Times New Roman" w:eastAsia="Times New Roman" w:hAnsi="Times New Roman" w:cs="Times New Roman"/>
          <w:color w:val="000000"/>
          <w:sz w:val="24"/>
          <w:szCs w:val="24"/>
        </w:rPr>
        <w:t xml:space="preserve"> will analyze usage data within Salesforce to identify areas where users may be experiencing difficulties or where the user experience could be improved.</w:t>
      </w:r>
    </w:p>
    <w:p w14:paraId="7EC39DA7" w14:textId="77777777" w:rsidR="009C7993" w:rsidRPr="009C7993" w:rsidRDefault="009C7993" w:rsidP="009C7993">
      <w:pPr>
        <w:numPr>
          <w:ilvl w:val="0"/>
          <w:numId w:val="21"/>
        </w:numPr>
        <w:spacing w:after="0" w:line="240" w:lineRule="auto"/>
        <w:rPr>
          <w:rFonts w:ascii="Calibri" w:eastAsia="Times New Roman" w:hAnsi="Calibri" w:cs="Calibri"/>
          <w:color w:val="000000"/>
        </w:rPr>
      </w:pPr>
      <w:r w:rsidRPr="009C7993">
        <w:rPr>
          <w:rFonts w:ascii="Times New Roman" w:eastAsia="Times New Roman" w:hAnsi="Times New Roman" w:cs="Times New Roman"/>
          <w:color w:val="000000"/>
          <w:sz w:val="24"/>
          <w:szCs w:val="24"/>
        </w:rPr>
        <w:t>Conduct usability testing: Usability testing involves recruiting users to perform specific tasks in Salesforce and collecting feedback on their experience. This can be done through in-person sessions, remote testing, or a combination of both.</w:t>
      </w:r>
    </w:p>
    <w:p w14:paraId="00234DFE" w14:textId="6573B781" w:rsidR="00705F6B" w:rsidRDefault="00705F6B">
      <w:pPr>
        <w:rPr>
          <w:rFonts w:ascii="Times New Roman" w:hAnsi="Times New Roman" w:cs="Times New Roman"/>
          <w:sz w:val="24"/>
          <w:szCs w:val="24"/>
        </w:rPr>
      </w:pPr>
      <w:r>
        <w:rPr>
          <w:rFonts w:ascii="Times New Roman" w:hAnsi="Times New Roman" w:cs="Times New Roman"/>
          <w:sz w:val="24"/>
          <w:szCs w:val="24"/>
        </w:rPr>
        <w:br w:type="page"/>
      </w:r>
    </w:p>
    <w:p w14:paraId="2353AC7A" w14:textId="77777777" w:rsidR="00705F6B" w:rsidRPr="007576B7" w:rsidRDefault="00705F6B" w:rsidP="00705F6B">
      <w:pPr>
        <w:ind w:left="360"/>
        <w:rPr>
          <w:rFonts w:ascii="Times New Roman" w:hAnsi="Times New Roman" w:cs="Times New Roman"/>
          <w:sz w:val="24"/>
          <w:szCs w:val="24"/>
        </w:rPr>
      </w:pPr>
    </w:p>
    <w:p w14:paraId="1C2E174C" w14:textId="174E679A" w:rsidR="007576B7" w:rsidRPr="00947A73" w:rsidRDefault="003041D6" w:rsidP="007576B7">
      <w:pPr>
        <w:pStyle w:val="ListParagraph"/>
        <w:numPr>
          <w:ilvl w:val="0"/>
          <w:numId w:val="5"/>
        </w:numPr>
        <w:rPr>
          <w:rFonts w:ascii="Times New Roman" w:hAnsi="Times New Roman" w:cs="Times New Roman"/>
          <w:sz w:val="24"/>
          <w:szCs w:val="24"/>
        </w:rPr>
      </w:pPr>
      <w:r w:rsidRPr="00A22750">
        <w:rPr>
          <w:rFonts w:ascii="Times New Roman" w:hAnsi="Times New Roman" w:cs="Times New Roman"/>
          <w:sz w:val="24"/>
          <w:szCs w:val="24"/>
        </w:rPr>
        <w:t xml:space="preserve">How would you create a standardized </w:t>
      </w:r>
      <w:r w:rsidR="004F47AE" w:rsidRPr="00A22750">
        <w:rPr>
          <w:rFonts w:ascii="Times New Roman" w:hAnsi="Times New Roman" w:cs="Times New Roman"/>
          <w:sz w:val="24"/>
          <w:szCs w:val="24"/>
        </w:rPr>
        <w:t xml:space="preserve">DEVSECOPS </w:t>
      </w:r>
      <w:r w:rsidRPr="00A22750">
        <w:rPr>
          <w:rFonts w:ascii="Times New Roman" w:hAnsi="Times New Roman" w:cs="Times New Roman"/>
          <w:sz w:val="24"/>
          <w:szCs w:val="24"/>
        </w:rPr>
        <w:t xml:space="preserve">pipeline for the USCIS </w:t>
      </w:r>
      <w:r w:rsidR="00CC0C52" w:rsidRPr="00A22750">
        <w:rPr>
          <w:rFonts w:ascii="Times New Roman" w:hAnsi="Times New Roman" w:cs="Times New Roman"/>
          <w:sz w:val="24"/>
          <w:szCs w:val="24"/>
        </w:rPr>
        <w:t>EPIC platforms?</w:t>
      </w:r>
      <w:r w:rsidR="004F47AE" w:rsidRPr="00A22750">
        <w:rPr>
          <w:rFonts w:ascii="Times New Roman" w:hAnsi="Times New Roman" w:cs="Times New Roman"/>
          <w:sz w:val="24"/>
          <w:szCs w:val="24"/>
        </w:rPr>
        <w:t xml:space="preserve"> What would be the key milestones?</w:t>
      </w:r>
    </w:p>
    <w:p w14:paraId="4B0E8E3D" w14:textId="77777777" w:rsidR="0012368E" w:rsidRDefault="0012368E" w:rsidP="001236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Creating a </w:t>
      </w:r>
      <w:r>
        <w:rPr>
          <w:rFonts w:ascii="Times New Roman" w:eastAsia="Times New Roman" w:hAnsi="Times New Roman" w:cs="Times New Roman"/>
          <w:b/>
          <w:color w:val="000000"/>
          <w:sz w:val="24"/>
          <w:szCs w:val="24"/>
        </w:rPr>
        <w:t>standardized DEVSECOPS pipeline</w:t>
      </w:r>
      <w:r>
        <w:rPr>
          <w:rFonts w:ascii="Times New Roman" w:eastAsia="Times New Roman" w:hAnsi="Times New Roman" w:cs="Times New Roman"/>
          <w:color w:val="000000"/>
          <w:sz w:val="24"/>
          <w:szCs w:val="24"/>
        </w:rPr>
        <w:t xml:space="preserve"> benefits USCIS by promoting efficiency, reducing opportunity for process errors, and facilitating high-quality and secure code.  The EPIC program pursues these goals through the following actions.</w:t>
      </w:r>
      <w:r>
        <w:rPr>
          <w:color w:val="000000"/>
        </w:rPr>
        <w:t xml:space="preserve"> </w:t>
      </w:r>
    </w:p>
    <w:p w14:paraId="08739474" w14:textId="77777777" w:rsidR="0012368E" w:rsidRDefault="0012368E" w:rsidP="0012368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512D4E5" w14:textId="77777777" w:rsidR="0012368E" w:rsidRDefault="0012368E" w:rsidP="0012368E">
      <w:pPr>
        <w:numPr>
          <w:ilvl w:val="1"/>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shared DevSecOps platform.</w:t>
      </w:r>
    </w:p>
    <w:p w14:paraId="4E7E3C38"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a standard toolset for EPIC including AWS Elastic Container Registry (ECR) for storing and managing Docker images, Jenkins for automating build and deployment processes, SonarQube for static code analysis and quality checking, and Selenium for automated testing.</w:t>
      </w:r>
    </w:p>
    <w:p w14:paraId="5BD900D1"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consistent nomenclature for environments (such as development, staging, and production) to ensure that there is clear communication and understanding about the purpose and status of each environment and to simplify tracking and audit changes as they move through the delivery pipeline.</w:t>
      </w:r>
    </w:p>
    <w:p w14:paraId="2F012EEA"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Empower CDs through self-service tools and resources to build and deploy applications quickly and efficiently.</w:t>
      </w:r>
      <w:r>
        <w:rPr>
          <w:rFonts w:ascii="Times New Roman" w:eastAsia="Times New Roman" w:hAnsi="Times New Roman" w:cs="Times New Roman"/>
          <w:color w:val="000000"/>
          <w:sz w:val="24"/>
          <w:szCs w:val="24"/>
        </w:rPr>
        <w:br/>
      </w:r>
    </w:p>
    <w:p w14:paraId="5B718A71" w14:textId="77777777" w:rsidR="0012368E" w:rsidRDefault="0012368E" w:rsidP="0012368E">
      <w:pPr>
        <w:numPr>
          <w:ilvl w:val="1"/>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 EPIC standard DevSecOps pipeline.</w:t>
      </w:r>
    </w:p>
    <w:p w14:paraId="2DD8FD2C"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separate pipelines for different environments (development, staging, production) which are orchestrated together for complete CI/CD.</w:t>
      </w:r>
    </w:p>
    <w:p w14:paraId="78755EF1"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that each environment has a set of processes and controls, making it easier to manage and track changes as they move through the pipeline.</w:t>
      </w:r>
    </w:p>
    <w:p w14:paraId="49C83B36"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standard stages that each pipeline must follow to ensure all changes go through necessary testing and validation steps before deployment.  Common pipeline stages include building code, running unit tests, performing security vulnerability scanning, conducting 508 compliance testing, and promoting code to different environments.</w:t>
      </w:r>
    </w:p>
    <w:p w14:paraId="2194639B"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common pipeline standards to which platform teams are accountable</w:t>
      </w:r>
      <w:del w:id="53" w:author="Nesha Hanna" w:date="2023-01-20T08:10:00Z">
        <w:r w:rsidDel="004A48A0">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as a collaborative exercise.</w:t>
      </w:r>
    </w:p>
    <w:p w14:paraId="54BDF4BE"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reusable pipeline functions to enable consistent platform operations and provide guardrails that ensure changes are properly validated before deployment.  This reduces the risk of errors and ensures that software is reliable and secure.  For example, a reusable function might be a script that is used to pull code from GitHub and deploy it to ServiceNow.  This function is called and used by multiple teams and projects, ensuring consistency, and reducing manual work.</w:t>
      </w:r>
    </w:p>
    <w:p w14:paraId="16630926" w14:textId="11AF1FEA"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Build reusable functions for deployment and operation of each platform.  Using the previous example, ServiceNow has a deployment manager tool for automating deployments, and Salesforce has a Metadata API for deploying code changes</w:t>
      </w:r>
      <w:ins w:id="54" w:author="Nesha Hanna" w:date="2023-01-20T08:11:00Z">
        <w:r w:rsidR="005A4DA2">
          <w:rPr>
            <w:rFonts w:ascii="Times New Roman" w:eastAsia="Times New Roman" w:hAnsi="Times New Roman" w:cs="Times New Roman"/>
            <w:color w:val="000000"/>
            <w:sz w:val="24"/>
            <w:szCs w:val="24"/>
          </w:rPr>
          <w:t xml:space="preserve">. The Team </w:t>
        </w:r>
      </w:ins>
      <w:del w:id="55" w:author="Nesha Hanna" w:date="2023-01-20T08:11:00Z">
        <w:r w:rsidDel="005A4DA2">
          <w:rPr>
            <w:rFonts w:ascii="Times New Roman" w:eastAsia="Times New Roman" w:hAnsi="Times New Roman" w:cs="Times New Roman"/>
            <w:color w:val="000000"/>
            <w:sz w:val="24"/>
            <w:szCs w:val="24"/>
          </w:rPr>
          <w:delText xml:space="preserve"> – the Team </w:delText>
        </w:r>
      </w:del>
      <w:r>
        <w:rPr>
          <w:rFonts w:ascii="Times New Roman" w:eastAsia="Times New Roman" w:hAnsi="Times New Roman" w:cs="Times New Roman"/>
          <w:color w:val="000000"/>
          <w:sz w:val="24"/>
          <w:szCs w:val="24"/>
        </w:rPr>
        <w:t>encapsulates these operations as a function to pull code from GitHub and deploy ServiceNow/</w:t>
      </w:r>
      <w:del w:id="56" w:author="Nesha Hanna" w:date="2023-01-20T07:55:00Z">
        <w:r w:rsidDel="00A56B1D">
          <w:rPr>
            <w:rFonts w:ascii="Times New Roman" w:eastAsia="Times New Roman" w:hAnsi="Times New Roman" w:cs="Times New Roman"/>
            <w:color w:val="000000"/>
            <w:sz w:val="24"/>
            <w:szCs w:val="24"/>
          </w:rPr>
          <w:delText>SalesForce</w:delText>
        </w:r>
      </w:del>
      <w:ins w:id="57" w:author="Nesha Hanna" w:date="2023-01-20T07:55:00Z">
        <w:r w:rsidR="00A56B1D">
          <w:rPr>
            <w:rFonts w:ascii="Times New Roman" w:eastAsia="Times New Roman" w:hAnsi="Times New Roman" w:cs="Times New Roman"/>
            <w:color w:val="000000"/>
            <w:sz w:val="24"/>
            <w:szCs w:val="24"/>
          </w:rPr>
          <w:t>Salesforce</w:t>
        </w:r>
      </w:ins>
      <w:r>
        <w:rPr>
          <w:rFonts w:ascii="Times New Roman" w:eastAsia="Times New Roman" w:hAnsi="Times New Roman" w:cs="Times New Roman"/>
          <w:color w:val="000000"/>
          <w:sz w:val="24"/>
          <w:szCs w:val="24"/>
        </w:rPr>
        <w:t xml:space="preserve"> changes, which </w:t>
      </w:r>
      <w:del w:id="58" w:author="Nesha Hanna" w:date="2023-01-20T08:11:00Z">
        <w:r w:rsidDel="00C93598">
          <w:rPr>
            <w:rFonts w:ascii="Times New Roman" w:eastAsia="Times New Roman" w:hAnsi="Times New Roman" w:cs="Times New Roman"/>
            <w:color w:val="000000"/>
            <w:sz w:val="24"/>
            <w:szCs w:val="24"/>
          </w:rPr>
          <w:delText xml:space="preserve">is </w:delText>
        </w:r>
      </w:del>
      <w:ins w:id="59" w:author="Nesha Hanna" w:date="2023-01-20T08:11:00Z">
        <w:r w:rsidR="00C93598">
          <w:rPr>
            <w:rFonts w:ascii="Times New Roman" w:eastAsia="Times New Roman" w:hAnsi="Times New Roman" w:cs="Times New Roman"/>
            <w:color w:val="000000"/>
            <w:sz w:val="24"/>
            <w:szCs w:val="24"/>
          </w:rPr>
          <w:t>are</w:t>
        </w:r>
        <w:r w:rsidR="00C93598">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usable in multiple pipelines saving time and effort for developers.</w:t>
      </w:r>
    </w:p>
    <w:p w14:paraId="7062AE66"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platform teams select the functions and processes to be used in their pipelines and ensure usage is consistent with defined standards. This may involve providing parameters or customization options to tailor the pipeline to the specific needs of the team.</w:t>
      </w:r>
    </w:p>
    <w:p w14:paraId="14C976B8"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Collaborate with the security team and establish audit requirements for each stage to support approvals to advance to the next stage.</w:t>
      </w:r>
    </w:p>
    <w:p w14:paraId="0FDC2778"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standards and checks to catch any potential issues before they are deployed to production and ensure that the software meets relevant standards and regulations.</w:t>
      </w:r>
    </w:p>
    <w:p w14:paraId="0BE2EA08"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 AI-based visual testing to automatically verify that the appearance of a user interface (UI) meets the expected standards.</w:t>
      </w:r>
    </w:p>
    <w:p w14:paraId="1B38FAAB"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 pipelines with USCIS observability toolsets including Splunk for common logging and New Relic for metrics and tracing.</w:t>
      </w:r>
    </w:p>
    <w:p w14:paraId="73F529B7"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Enable dashboards to visualize key pipeline metrics including performance and task states in different stages of the pipeline thereby identifying bottlenecks in the delivery process. Example metrics include </w:t>
      </w:r>
      <w:r>
        <w:rPr>
          <w:rFonts w:ascii="Times New Roman" w:eastAsia="Times New Roman" w:hAnsi="Times New Roman" w:cs="Times New Roman"/>
          <w:i/>
          <w:color w:val="000000"/>
          <w:sz w:val="24"/>
          <w:szCs w:val="24"/>
        </w:rPr>
        <w:t>time for code changes to move through the pipeline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success rates of different tasks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number of code changes being processed at any given 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p w14:paraId="1F4E4925" w14:textId="77777777" w:rsidR="0012368E" w:rsidRDefault="0012368E" w:rsidP="0012368E">
      <w:pPr>
        <w:numPr>
          <w:ilvl w:val="1"/>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measure progress toward these goals, the Team defines the following </w:t>
      </w:r>
      <w:r>
        <w:rPr>
          <w:rFonts w:ascii="Times New Roman" w:eastAsia="Times New Roman" w:hAnsi="Times New Roman" w:cs="Times New Roman"/>
          <w:b/>
          <w:color w:val="000000"/>
          <w:sz w:val="24"/>
          <w:szCs w:val="24"/>
        </w:rPr>
        <w:t>key milestones</w:t>
      </w:r>
      <w:r>
        <w:rPr>
          <w:rFonts w:ascii="Times New Roman" w:eastAsia="Times New Roman" w:hAnsi="Times New Roman" w:cs="Times New Roman"/>
          <w:color w:val="000000"/>
          <w:sz w:val="24"/>
          <w:szCs w:val="24"/>
        </w:rPr>
        <w:t xml:space="preserve"> in creating standardized DEVSECOPS pipelines:</w:t>
      </w:r>
    </w:p>
    <w:p w14:paraId="1958C711"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key stakeholders.</w:t>
      </w:r>
    </w:p>
    <w:p w14:paraId="7DD99A9C" w14:textId="1E1F6454"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Establish </w:t>
      </w:r>
      <w:ins w:id="60" w:author="Nesha Hanna" w:date="2023-01-20T08:12:00Z">
        <w:r w:rsidR="00383600">
          <w:rPr>
            <w:rFonts w:ascii="Times New Roman" w:eastAsia="Times New Roman" w:hAnsi="Times New Roman" w:cs="Times New Roman"/>
            <w:color w:val="000000"/>
            <w:sz w:val="24"/>
            <w:szCs w:val="24"/>
          </w:rPr>
          <w:t xml:space="preserve">a </w:t>
        </w:r>
      </w:ins>
      <w:proofErr w:type="spellStart"/>
      <w:r>
        <w:rPr>
          <w:rFonts w:ascii="Times New Roman" w:eastAsia="Times New Roman" w:hAnsi="Times New Roman" w:cs="Times New Roman"/>
          <w:color w:val="000000"/>
          <w:sz w:val="24"/>
          <w:szCs w:val="24"/>
        </w:rPr>
        <w:t>DevSecOps</w:t>
      </w:r>
      <w:proofErr w:type="spellEnd"/>
      <w:r>
        <w:rPr>
          <w:rFonts w:ascii="Times New Roman" w:eastAsia="Times New Roman" w:hAnsi="Times New Roman" w:cs="Times New Roman"/>
          <w:color w:val="000000"/>
          <w:sz w:val="24"/>
          <w:szCs w:val="24"/>
        </w:rPr>
        <w:t xml:space="preserve"> standard across the platform.</w:t>
      </w:r>
    </w:p>
    <w:p w14:paraId="200D3ECC"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Obtain feedback for DevSecOps standards from stakeholders.</w:t>
      </w:r>
    </w:p>
    <w:p w14:paraId="372ECFC8"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DevSecOps processes and tooling across EPIC platforms.</w:t>
      </w:r>
    </w:p>
    <w:p w14:paraId="19E603ED"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DevSecOps environments to leverage by platforms.</w:t>
      </w:r>
    </w:p>
    <w:p w14:paraId="28314D87"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initial pipeline with reusable functions for a pilot platform. </w:t>
      </w:r>
    </w:p>
    <w:p w14:paraId="0677F0E3"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Pilot the pipeline to obtain stakeholder feedback.</w:t>
      </w:r>
    </w:p>
    <w:p w14:paraId="4260FAD3"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 the pipeline for continuous integration and deployment (CI/CD) across the environments.</w:t>
      </w:r>
    </w:p>
    <w:p w14:paraId="1D8339A3" w14:textId="77777777"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Obtain security and process feedback for the pipelines including zero trust alignment.</w:t>
      </w:r>
    </w:p>
    <w:p w14:paraId="7F79EB5F" w14:textId="15579A5F" w:rsidR="0012368E" w:rsidRDefault="0012368E" w:rsidP="0012368E">
      <w:pPr>
        <w:numPr>
          <w:ilvl w:val="2"/>
          <w:numId w:val="2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w:t>
      </w:r>
      <w:ins w:id="61" w:author="Nesha Hanna" w:date="2023-01-20T08:13:00Z">
        <w:r w:rsidR="00F26E1D">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out the pipelines across EPIC platforms.</w:t>
      </w:r>
    </w:p>
    <w:p w14:paraId="315C1DD9" w14:textId="43B04D90" w:rsidR="00A93040" w:rsidRPr="00EB2F3F" w:rsidRDefault="0012368E" w:rsidP="000D5170">
      <w:pPr>
        <w:numPr>
          <w:ilvl w:val="2"/>
          <w:numId w:val="25"/>
        </w:numPr>
        <w:pBdr>
          <w:top w:val="nil"/>
          <w:left w:val="nil"/>
          <w:bottom w:val="nil"/>
          <w:right w:val="nil"/>
          <w:between w:val="nil"/>
        </w:pBdr>
        <w:spacing w:after="0"/>
        <w:rPr>
          <w:rFonts w:ascii="Times New Roman" w:hAnsi="Times New Roman" w:cs="Times New Roman"/>
          <w:sz w:val="24"/>
          <w:szCs w:val="24"/>
        </w:rPr>
      </w:pPr>
      <w:r w:rsidRPr="00EB2F3F">
        <w:rPr>
          <w:rFonts w:ascii="Times New Roman" w:eastAsia="Times New Roman" w:hAnsi="Times New Roman" w:cs="Times New Roman"/>
          <w:color w:val="000000"/>
          <w:sz w:val="24"/>
          <w:szCs w:val="24"/>
        </w:rPr>
        <w:t>Measure and optimize the pipelines based on usage (i.e., continuous service improvement or CSI).</w:t>
      </w:r>
      <w:r w:rsidR="00A93040" w:rsidRPr="00EB2F3F">
        <w:rPr>
          <w:rFonts w:ascii="Times New Roman" w:hAnsi="Times New Roman" w:cs="Times New Roman"/>
          <w:sz w:val="24"/>
          <w:szCs w:val="24"/>
        </w:rPr>
        <w:br w:type="page"/>
      </w:r>
    </w:p>
    <w:p w14:paraId="190D08CB" w14:textId="77777777" w:rsidR="00A93040" w:rsidRDefault="00A93040">
      <w:pPr>
        <w:rPr>
          <w:rFonts w:ascii="Times New Roman" w:hAnsi="Times New Roman" w:cs="Times New Roman"/>
          <w:sz w:val="24"/>
          <w:szCs w:val="24"/>
        </w:rPr>
      </w:pPr>
    </w:p>
    <w:p w14:paraId="6206CBA2" w14:textId="15B0A721" w:rsidR="00207828" w:rsidRDefault="00105298" w:rsidP="00D00D55">
      <w:pPr>
        <w:pStyle w:val="ListParagraph"/>
        <w:numPr>
          <w:ilvl w:val="0"/>
          <w:numId w:val="5"/>
        </w:numPr>
        <w:rPr>
          <w:rFonts w:ascii="Times New Roman" w:hAnsi="Times New Roman" w:cs="Times New Roman"/>
          <w:sz w:val="24"/>
          <w:szCs w:val="24"/>
        </w:rPr>
      </w:pPr>
      <w:r w:rsidRPr="00A22750">
        <w:rPr>
          <w:rFonts w:ascii="Times New Roman" w:hAnsi="Times New Roman" w:cs="Times New Roman"/>
          <w:sz w:val="24"/>
          <w:szCs w:val="24"/>
        </w:rPr>
        <w:t>What would you imp</w:t>
      </w:r>
      <w:r w:rsidR="008D3719" w:rsidRPr="00A22750">
        <w:rPr>
          <w:rFonts w:ascii="Times New Roman" w:hAnsi="Times New Roman" w:cs="Times New Roman"/>
          <w:sz w:val="24"/>
          <w:szCs w:val="24"/>
        </w:rPr>
        <w:t xml:space="preserve">lement/develop to </w:t>
      </w:r>
      <w:r w:rsidR="000B7D5D" w:rsidRPr="00A22750">
        <w:rPr>
          <w:rFonts w:ascii="Times New Roman" w:hAnsi="Times New Roman" w:cs="Times New Roman"/>
          <w:sz w:val="24"/>
          <w:szCs w:val="24"/>
        </w:rPr>
        <w:t xml:space="preserve">ensure </w:t>
      </w:r>
      <w:r w:rsidR="008D3719" w:rsidRPr="00A22750">
        <w:rPr>
          <w:rFonts w:ascii="Times New Roman" w:hAnsi="Times New Roman" w:cs="Times New Roman"/>
          <w:sz w:val="24"/>
          <w:szCs w:val="24"/>
        </w:rPr>
        <w:t xml:space="preserve">the performance, security, </w:t>
      </w:r>
      <w:r w:rsidR="00522796" w:rsidRPr="00A22750">
        <w:rPr>
          <w:rFonts w:ascii="Times New Roman" w:hAnsi="Times New Roman" w:cs="Times New Roman"/>
          <w:sz w:val="24"/>
          <w:szCs w:val="24"/>
        </w:rPr>
        <w:t xml:space="preserve">maintainability, </w:t>
      </w:r>
      <w:r w:rsidR="008D3719" w:rsidRPr="00A22750">
        <w:rPr>
          <w:rFonts w:ascii="Times New Roman" w:hAnsi="Times New Roman" w:cs="Times New Roman"/>
          <w:sz w:val="24"/>
          <w:szCs w:val="24"/>
        </w:rPr>
        <w:t xml:space="preserve">and scalability of the code written within the </w:t>
      </w:r>
      <w:r w:rsidR="000B7D5D" w:rsidRPr="00A22750">
        <w:rPr>
          <w:rFonts w:ascii="Times New Roman" w:hAnsi="Times New Roman" w:cs="Times New Roman"/>
          <w:sz w:val="24"/>
          <w:szCs w:val="24"/>
        </w:rPr>
        <w:t>EPIC platforms is consistent and successful?</w:t>
      </w:r>
    </w:p>
    <w:p w14:paraId="7FEE77AC" w14:textId="3599D25D" w:rsidR="00E67685" w:rsidRPr="00E67685" w:rsidRDefault="00B85075" w:rsidP="00BE1355">
      <w:pPr>
        <w:pStyle w:val="SSIBodyText"/>
        <w:spacing w:after="120"/>
        <w:rPr>
          <w:rFonts w:ascii="Calibri" w:hAnsi="Calibri" w:cs="Calibri"/>
        </w:rPr>
      </w:pPr>
      <w:r w:rsidRPr="002F6CCA">
        <w:rPr>
          <w:rFonts w:cs="Times New Roman"/>
          <w:szCs w:val="24"/>
        </w:rPr>
        <w:t xml:space="preserve">Team TechSur-Stealth </w:t>
      </w:r>
      <w:r w:rsidR="00E67685" w:rsidRPr="00E67685">
        <w:t xml:space="preserve">will follow the </w:t>
      </w:r>
      <w:del w:id="62" w:author="Nesha Hanna" w:date="2023-01-20T08:13:00Z">
        <w:r w:rsidR="00E67685" w:rsidRPr="00E67685" w:rsidDel="00F26E1D">
          <w:delText xml:space="preserve">below </w:delText>
        </w:r>
      </w:del>
      <w:r w:rsidR="00E67685" w:rsidRPr="00E67685">
        <w:t xml:space="preserve">steps </w:t>
      </w:r>
      <w:ins w:id="63" w:author="Nesha Hanna" w:date="2023-01-20T08:14:00Z">
        <w:r w:rsidR="00F26E1D" w:rsidRPr="00E67685">
          <w:t xml:space="preserve">below </w:t>
        </w:r>
      </w:ins>
      <w:r w:rsidR="00E67685" w:rsidRPr="00E67685">
        <w:t>to improve Performance of Salesforce Code:</w:t>
      </w:r>
    </w:p>
    <w:p w14:paraId="7A71F6BE" w14:textId="77777777" w:rsidR="00E67685" w:rsidRPr="00E67685" w:rsidRDefault="00E67685" w:rsidP="00E67685">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Use Bulkification Techniques to avoid any limits Salesforce has on the number of records that can be processed in a single transaction. </w:t>
      </w:r>
    </w:p>
    <w:p w14:paraId="0113E192" w14:textId="77777777" w:rsidR="00E67685" w:rsidRPr="00E67685" w:rsidRDefault="00E67685" w:rsidP="00E67685">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Use Async Apex to run long-running or resource-intensive tasks asynchronously. This can help prevent timeouts and improve the overall performance of our code.</w:t>
      </w:r>
    </w:p>
    <w:p w14:paraId="72C14BF8" w14:textId="2F8F5B04" w:rsidR="00E67685" w:rsidRPr="00E67685" w:rsidRDefault="00E67685" w:rsidP="00E67685">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Implement the Salesforce Performance Optimization Checklist provided by Salesforce themselves which is a comprehensive set of best practices for optimizing the performance of our code</w:t>
      </w:r>
      <w:ins w:id="64" w:author="Nesha Hanna" w:date="2023-01-20T08:14:00Z">
        <w:r w:rsidR="00DF0D37">
          <w:rPr>
            <w:rFonts w:ascii="Times New Roman" w:eastAsia="Times New Roman" w:hAnsi="Times New Roman" w:cs="Times New Roman"/>
            <w:color w:val="000000"/>
            <w:sz w:val="24"/>
            <w:szCs w:val="24"/>
          </w:rPr>
          <w:t>.</w:t>
        </w:r>
      </w:ins>
    </w:p>
    <w:p w14:paraId="7C8C5031" w14:textId="5F00A407" w:rsidR="00E67685" w:rsidRPr="00E67685" w:rsidRDefault="00E67685" w:rsidP="00E67685">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 xml:space="preserve">Always </w:t>
      </w:r>
      <w:del w:id="65" w:author="Nesha Hanna" w:date="2023-01-20T08:14:00Z">
        <w:r w:rsidRPr="00E67685" w:rsidDel="00DF0D37">
          <w:rPr>
            <w:rFonts w:ascii="Times New Roman" w:eastAsia="Times New Roman" w:hAnsi="Times New Roman" w:cs="Times New Roman"/>
            <w:color w:val="000000"/>
            <w:sz w:val="24"/>
            <w:szCs w:val="24"/>
          </w:rPr>
          <w:delText xml:space="preserve">looking </w:delText>
        </w:r>
      </w:del>
      <w:ins w:id="66" w:author="Nesha Hanna" w:date="2023-01-20T08:14:00Z">
        <w:r w:rsidR="00DF0D37">
          <w:rPr>
            <w:rFonts w:ascii="Times New Roman" w:eastAsia="Times New Roman" w:hAnsi="Times New Roman" w:cs="Times New Roman"/>
            <w:color w:val="000000"/>
            <w:sz w:val="24"/>
            <w:szCs w:val="24"/>
          </w:rPr>
          <w:t>look</w:t>
        </w:r>
        <w:r w:rsidR="00DF0D37"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for ways to avoid unnecessary processing and cache data for easy access</w:t>
      </w:r>
      <w:ins w:id="67" w:author="Nesha Hanna" w:date="2023-01-20T08:14:00Z">
        <w:r w:rsidR="004F36BE">
          <w:rPr>
            <w:rFonts w:ascii="Times New Roman" w:eastAsia="Times New Roman" w:hAnsi="Times New Roman" w:cs="Times New Roman"/>
            <w:color w:val="000000"/>
            <w:sz w:val="24"/>
            <w:szCs w:val="24"/>
          </w:rPr>
          <w:t>.</w:t>
        </w:r>
      </w:ins>
    </w:p>
    <w:p w14:paraId="2DED7125" w14:textId="77777777" w:rsidR="00E67685" w:rsidRPr="00E67685" w:rsidRDefault="00E67685" w:rsidP="00E67685">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Use profiling tools like the Apex Debugger and the Apex Code Profiler to identify and optimize performance bottlenecks in our code.</w:t>
      </w:r>
    </w:p>
    <w:p w14:paraId="091A7056" w14:textId="1932B401" w:rsidR="00E67685" w:rsidRPr="00E67685" w:rsidRDefault="00E67685" w:rsidP="00E67685">
      <w:pPr>
        <w:numPr>
          <w:ilvl w:val="0"/>
          <w:numId w:val="11"/>
        </w:numPr>
        <w:spacing w:after="0" w:line="233" w:lineRule="atLeast"/>
        <w:rPr>
          <w:rFonts w:ascii="Calibri" w:eastAsia="Times New Roman" w:hAnsi="Calibri" w:cs="Calibri"/>
          <w:color w:val="000000"/>
        </w:rPr>
      </w:pPr>
      <w:del w:id="68" w:author="Nesha Hanna" w:date="2023-01-20T08:14:00Z">
        <w:r w:rsidRPr="00E67685" w:rsidDel="004F36BE">
          <w:rPr>
            <w:rFonts w:ascii="Times New Roman" w:eastAsia="Times New Roman" w:hAnsi="Times New Roman" w:cs="Times New Roman"/>
            <w:color w:val="000000"/>
            <w:sz w:val="24"/>
            <w:szCs w:val="24"/>
          </w:rPr>
          <w:delText xml:space="preserve">Using </w:delText>
        </w:r>
      </w:del>
      <w:ins w:id="69" w:author="Nesha Hanna" w:date="2023-01-20T08:14:00Z">
        <w:r w:rsidR="004F36BE">
          <w:rPr>
            <w:rFonts w:ascii="Times New Roman" w:eastAsia="Times New Roman" w:hAnsi="Times New Roman" w:cs="Times New Roman"/>
            <w:color w:val="000000"/>
            <w:sz w:val="24"/>
            <w:szCs w:val="24"/>
          </w:rPr>
          <w:t>Use</w:t>
        </w:r>
        <w:r w:rsidR="004F36BE"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indexing to improve the performance of database queries. Salesforce allows you to create custom indexes on custom fields to improve query performance.</w:t>
      </w:r>
    </w:p>
    <w:p w14:paraId="689191BB" w14:textId="1BCE6AD0" w:rsidR="00E67685" w:rsidRPr="006260CD" w:rsidRDefault="00E67685" w:rsidP="006260CD">
      <w:pPr>
        <w:numPr>
          <w:ilvl w:val="0"/>
          <w:numId w:val="11"/>
        </w:numPr>
        <w:spacing w:after="0" w:line="233" w:lineRule="atLeast"/>
        <w:rPr>
          <w:rFonts w:ascii="Calibri" w:eastAsia="Times New Roman" w:hAnsi="Calibri" w:cs="Calibri"/>
          <w:color w:val="000000"/>
        </w:rPr>
      </w:pPr>
      <w:r w:rsidRPr="00E67685">
        <w:rPr>
          <w:rFonts w:ascii="Times New Roman" w:eastAsia="Times New Roman" w:hAnsi="Times New Roman" w:cs="Times New Roman"/>
          <w:color w:val="000000"/>
          <w:sz w:val="24"/>
          <w:szCs w:val="24"/>
        </w:rPr>
        <w:t>Monitor</w:t>
      </w:r>
      <w:del w:id="70" w:author="Nesha Hanna" w:date="2023-01-20T08:15:00Z">
        <w:r w:rsidRPr="00E67685" w:rsidDel="004F36BE">
          <w:rPr>
            <w:rFonts w:ascii="Times New Roman" w:eastAsia="Times New Roman" w:hAnsi="Times New Roman" w:cs="Times New Roman"/>
            <w:color w:val="000000"/>
            <w:sz w:val="24"/>
            <w:szCs w:val="24"/>
          </w:rPr>
          <w:delText>ing</w:delText>
        </w:r>
      </w:del>
      <w:r w:rsidRPr="00E67685">
        <w:rPr>
          <w:rFonts w:ascii="Times New Roman" w:eastAsia="Times New Roman" w:hAnsi="Times New Roman" w:cs="Times New Roman"/>
          <w:color w:val="000000"/>
          <w:sz w:val="24"/>
          <w:szCs w:val="24"/>
        </w:rPr>
        <w:t xml:space="preserve"> Key Performance Metrics like Execution Time, Number of DML Queries, Apex Governor Limits, etc. for all code written</w:t>
      </w:r>
    </w:p>
    <w:p w14:paraId="3390B409" w14:textId="77777777" w:rsidR="00E67685" w:rsidRPr="00E67685" w:rsidRDefault="00E67685" w:rsidP="006260CD">
      <w:pPr>
        <w:pStyle w:val="SSIBodyText"/>
        <w:spacing w:before="360" w:after="120"/>
        <w:rPr>
          <w:rFonts w:ascii="Calibri" w:hAnsi="Calibri" w:cs="Calibri"/>
        </w:rPr>
      </w:pPr>
      <w:r w:rsidRPr="00E67685">
        <w:t>Scalability:</w:t>
      </w:r>
    </w:p>
    <w:p w14:paraId="515795D6" w14:textId="77777777" w:rsidR="00E67685" w:rsidRPr="00E67685" w:rsidRDefault="00E67685" w:rsidP="00A17009">
      <w:pPr>
        <w:numPr>
          <w:ilvl w:val="0"/>
          <w:numId w:val="12"/>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Use asynchronous processing techniques to offload long-running or resource-intensive tasks from the main thread. This can help improve the scalability of our code by allowing it to handle more concurrent requests.</w:t>
      </w:r>
    </w:p>
    <w:p w14:paraId="281C010B" w14:textId="50260380" w:rsidR="00E67685" w:rsidRPr="00E67685" w:rsidRDefault="00E67685" w:rsidP="00A17009">
      <w:pPr>
        <w:numPr>
          <w:ilvl w:val="0"/>
          <w:numId w:val="12"/>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 xml:space="preserve">Use the Mashup approach of </w:t>
      </w:r>
      <w:ins w:id="71" w:author="Nesha Hanna" w:date="2023-01-20T08:15:00Z">
        <w:r w:rsidR="00204801">
          <w:rPr>
            <w:rFonts w:ascii="Times New Roman" w:eastAsia="Times New Roman" w:hAnsi="Times New Roman" w:cs="Times New Roman"/>
            <w:color w:val="000000"/>
            <w:sz w:val="24"/>
            <w:szCs w:val="24"/>
          </w:rPr>
          <w:t>s</w:t>
        </w:r>
      </w:ins>
      <w:del w:id="72" w:author="Nesha Hanna" w:date="2023-01-20T08:15:00Z">
        <w:r w:rsidRPr="00E67685" w:rsidDel="00204801">
          <w:rPr>
            <w:rFonts w:ascii="Times New Roman" w:eastAsia="Times New Roman" w:hAnsi="Times New Roman" w:cs="Times New Roman"/>
            <w:color w:val="000000"/>
            <w:sz w:val="24"/>
            <w:szCs w:val="24"/>
          </w:rPr>
          <w:delText>S</w:delText>
        </w:r>
      </w:del>
      <w:r w:rsidRPr="00E67685">
        <w:rPr>
          <w:rFonts w:ascii="Times New Roman" w:eastAsia="Times New Roman" w:hAnsi="Times New Roman" w:cs="Times New Roman"/>
          <w:color w:val="000000"/>
          <w:sz w:val="24"/>
          <w:szCs w:val="24"/>
        </w:rPr>
        <w:t xml:space="preserve">toring </w:t>
      </w:r>
      <w:ins w:id="73" w:author="Nesha Hanna" w:date="2023-01-20T08:15:00Z">
        <w:r w:rsidR="00204801">
          <w:rPr>
            <w:rFonts w:ascii="Times New Roman" w:eastAsia="Times New Roman" w:hAnsi="Times New Roman" w:cs="Times New Roman"/>
            <w:color w:val="000000"/>
            <w:sz w:val="24"/>
            <w:szCs w:val="24"/>
          </w:rPr>
          <w:t>l</w:t>
        </w:r>
      </w:ins>
      <w:del w:id="74" w:author="Nesha Hanna" w:date="2023-01-20T08:15:00Z">
        <w:r w:rsidRPr="00E67685" w:rsidDel="00204801">
          <w:rPr>
            <w:rFonts w:ascii="Times New Roman" w:eastAsia="Times New Roman" w:hAnsi="Times New Roman" w:cs="Times New Roman"/>
            <w:color w:val="000000"/>
            <w:sz w:val="24"/>
            <w:szCs w:val="24"/>
          </w:rPr>
          <w:delText>L</w:delText>
        </w:r>
      </w:del>
      <w:r w:rsidRPr="00E67685">
        <w:rPr>
          <w:rFonts w:ascii="Times New Roman" w:eastAsia="Times New Roman" w:hAnsi="Times New Roman" w:cs="Times New Roman"/>
          <w:color w:val="000000"/>
          <w:sz w:val="24"/>
          <w:szCs w:val="24"/>
        </w:rPr>
        <w:t>arge data outside of Salesforce and making the data available to the Salesforce application as needed. </w:t>
      </w:r>
    </w:p>
    <w:p w14:paraId="5560D5B7" w14:textId="6B4A973C" w:rsidR="00E67685" w:rsidRPr="00E67685" w:rsidRDefault="00E67685" w:rsidP="00A17009">
      <w:pPr>
        <w:numPr>
          <w:ilvl w:val="0"/>
          <w:numId w:val="12"/>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Use the Salesforce Platform Cache wherever possible. The Salesforce Platform Cache is a distributed in-memory cache that allows us to store frequently accessed data in memory for faster access. Using the cache can help improve the scalability of our code by reducing the number of database queries and other expensive operations</w:t>
      </w:r>
      <w:ins w:id="75" w:author="Nesha Hanna" w:date="2023-01-20T08:16:00Z">
        <w:r w:rsidR="009F2BB8">
          <w:rPr>
            <w:rFonts w:ascii="Times New Roman" w:eastAsia="Times New Roman" w:hAnsi="Times New Roman" w:cs="Times New Roman"/>
            <w:color w:val="000000"/>
            <w:sz w:val="24"/>
            <w:szCs w:val="24"/>
          </w:rPr>
          <w:t>.</w:t>
        </w:r>
      </w:ins>
    </w:p>
    <w:p w14:paraId="00A8F8AC" w14:textId="75ACDB50" w:rsidR="00E67685" w:rsidRPr="006260CD" w:rsidRDefault="00E67685" w:rsidP="006260CD">
      <w:pPr>
        <w:numPr>
          <w:ilvl w:val="0"/>
          <w:numId w:val="12"/>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Ensur</w:t>
      </w:r>
      <w:ins w:id="76" w:author="Nesha Hanna" w:date="2023-01-20T08:15:00Z">
        <w:r w:rsidR="00167563">
          <w:rPr>
            <w:rFonts w:ascii="Times New Roman" w:eastAsia="Times New Roman" w:hAnsi="Times New Roman" w:cs="Times New Roman"/>
            <w:color w:val="000000"/>
            <w:sz w:val="24"/>
            <w:szCs w:val="24"/>
          </w:rPr>
          <w:t>e</w:t>
        </w:r>
      </w:ins>
      <w:del w:id="77" w:author="Nesha Hanna" w:date="2023-01-20T08:15:00Z">
        <w:r w:rsidRPr="00E67685" w:rsidDel="00167563">
          <w:rPr>
            <w:rFonts w:ascii="Times New Roman" w:eastAsia="Times New Roman" w:hAnsi="Times New Roman" w:cs="Times New Roman"/>
            <w:color w:val="000000"/>
            <w:sz w:val="24"/>
            <w:szCs w:val="24"/>
          </w:rPr>
          <w:delText>ing</w:delText>
        </w:r>
      </w:del>
      <w:r w:rsidRPr="00E67685">
        <w:rPr>
          <w:rFonts w:ascii="Times New Roman" w:eastAsia="Times New Roman" w:hAnsi="Times New Roman" w:cs="Times New Roman"/>
          <w:color w:val="000000"/>
          <w:sz w:val="24"/>
          <w:szCs w:val="24"/>
        </w:rPr>
        <w:t xml:space="preserve"> our design to be “multi-tenant aware” and minimize the use of global variables and other resources shared across tenants</w:t>
      </w:r>
    </w:p>
    <w:p w14:paraId="6D588718" w14:textId="77777777" w:rsidR="00E67685" w:rsidRPr="006260CD" w:rsidRDefault="00E67685" w:rsidP="006260CD">
      <w:pPr>
        <w:pStyle w:val="SSIBodyText"/>
        <w:spacing w:before="360" w:after="120"/>
      </w:pPr>
      <w:r w:rsidRPr="006260CD">
        <w:t>Maintainability: </w:t>
      </w:r>
    </w:p>
    <w:p w14:paraId="78438ECA" w14:textId="43995BCD" w:rsidR="00E67685" w:rsidRPr="00E67685" w:rsidRDefault="00E67685" w:rsidP="006260CD">
      <w:pPr>
        <w:numPr>
          <w:ilvl w:val="0"/>
          <w:numId w:val="13"/>
        </w:numPr>
        <w:tabs>
          <w:tab w:val="clear" w:pos="720"/>
          <w:tab w:val="num" w:pos="1080"/>
        </w:tabs>
        <w:adjustRightInd w:val="0"/>
        <w:snapToGrid w:val="0"/>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 xml:space="preserve">Ensure </w:t>
      </w:r>
      <w:ins w:id="78" w:author="Nesha Hanna" w:date="2023-01-20T08:16:00Z">
        <w:r w:rsidR="009F2BB8">
          <w:rPr>
            <w:rFonts w:ascii="Times New Roman" w:eastAsia="Times New Roman" w:hAnsi="Times New Roman" w:cs="Times New Roman"/>
            <w:color w:val="000000"/>
            <w:sz w:val="24"/>
            <w:szCs w:val="24"/>
          </w:rPr>
          <w:t>c</w:t>
        </w:r>
      </w:ins>
      <w:del w:id="79" w:author="Nesha Hanna" w:date="2023-01-20T08:16:00Z">
        <w:r w:rsidRPr="00E67685" w:rsidDel="009F2BB8">
          <w:rPr>
            <w:rFonts w:ascii="Times New Roman" w:eastAsia="Times New Roman" w:hAnsi="Times New Roman" w:cs="Times New Roman"/>
            <w:color w:val="000000"/>
            <w:sz w:val="24"/>
            <w:szCs w:val="24"/>
          </w:rPr>
          <w:delText>C</w:delText>
        </w:r>
      </w:del>
      <w:r w:rsidRPr="00E67685">
        <w:rPr>
          <w:rFonts w:ascii="Times New Roman" w:eastAsia="Times New Roman" w:hAnsi="Times New Roman" w:cs="Times New Roman"/>
          <w:color w:val="000000"/>
          <w:sz w:val="24"/>
          <w:szCs w:val="24"/>
        </w:rPr>
        <w:t>ode is always clean and well-structured</w:t>
      </w:r>
      <w:del w:id="80" w:author="Nesha Hanna" w:date="2023-01-20T08:16:00Z">
        <w:r w:rsidRPr="00E67685" w:rsidDel="009F2BB8">
          <w:rPr>
            <w:rFonts w:ascii="Times New Roman" w:eastAsia="Times New Roman" w:hAnsi="Times New Roman" w:cs="Times New Roman"/>
            <w:color w:val="000000"/>
            <w:sz w:val="24"/>
            <w:szCs w:val="24"/>
          </w:rPr>
          <w:delText xml:space="preserve"> code</w:delText>
        </w:r>
      </w:del>
      <w:r w:rsidRPr="00E67685">
        <w:rPr>
          <w:rFonts w:ascii="Times New Roman" w:eastAsia="Times New Roman" w:hAnsi="Times New Roman" w:cs="Times New Roman"/>
          <w:color w:val="000000"/>
          <w:sz w:val="24"/>
          <w:szCs w:val="24"/>
        </w:rPr>
        <w:t xml:space="preserve">. We will </w:t>
      </w:r>
      <w:ins w:id="81" w:author="Nesha Hanna" w:date="2023-01-20T08:16:00Z">
        <w:r w:rsidR="009F2BB8">
          <w:rPr>
            <w:rFonts w:ascii="Times New Roman" w:eastAsia="Times New Roman" w:hAnsi="Times New Roman" w:cs="Times New Roman"/>
            <w:color w:val="000000"/>
            <w:sz w:val="24"/>
            <w:szCs w:val="24"/>
          </w:rPr>
          <w:t>u</w:t>
        </w:r>
      </w:ins>
      <w:del w:id="82" w:author="Nesha Hanna" w:date="2023-01-20T08:16:00Z">
        <w:r w:rsidRPr="00E67685" w:rsidDel="009F2BB8">
          <w:rPr>
            <w:rFonts w:ascii="Times New Roman" w:eastAsia="Times New Roman" w:hAnsi="Times New Roman" w:cs="Times New Roman"/>
            <w:color w:val="000000"/>
            <w:sz w:val="24"/>
            <w:szCs w:val="24"/>
          </w:rPr>
          <w:delText>U</w:delText>
        </w:r>
      </w:del>
      <w:r w:rsidRPr="00E67685">
        <w:rPr>
          <w:rFonts w:ascii="Times New Roman" w:eastAsia="Times New Roman" w:hAnsi="Times New Roman" w:cs="Times New Roman"/>
          <w:color w:val="000000"/>
          <w:sz w:val="24"/>
          <w:szCs w:val="24"/>
        </w:rPr>
        <w:t>se clear, descriptive variable</w:t>
      </w:r>
      <w:ins w:id="83" w:author="Nesha Hanna" w:date="2023-01-20T08:16:00Z">
        <w:r w:rsidR="009F2BB8">
          <w:rPr>
            <w:rFonts w:ascii="Times New Roman" w:eastAsia="Times New Roman" w:hAnsi="Times New Roman" w:cs="Times New Roman"/>
            <w:color w:val="000000"/>
            <w:sz w:val="24"/>
            <w:szCs w:val="24"/>
          </w:rPr>
          <w:t>,</w:t>
        </w:r>
      </w:ins>
      <w:r w:rsidRPr="00E67685">
        <w:rPr>
          <w:rFonts w:ascii="Times New Roman" w:eastAsia="Times New Roman" w:hAnsi="Times New Roman" w:cs="Times New Roman"/>
          <w:color w:val="000000"/>
          <w:sz w:val="24"/>
          <w:szCs w:val="24"/>
        </w:rPr>
        <w:t xml:space="preserve"> and function names, and organize our code into logical modules. This will make it easier for us and others to understand and maintain your code.</w:t>
      </w:r>
    </w:p>
    <w:p w14:paraId="52C9D67D" w14:textId="77777777" w:rsidR="00E67685" w:rsidRPr="00E67685" w:rsidRDefault="00E67685" w:rsidP="00A17009">
      <w:pPr>
        <w:numPr>
          <w:ilvl w:val="0"/>
          <w:numId w:val="13"/>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Write comprehensive unit tests to ensure that our code is working correctly and to make it easier to make changes without introducing new bugs.</w:t>
      </w:r>
    </w:p>
    <w:p w14:paraId="24366409" w14:textId="5D7A1B6B" w:rsidR="00E67685" w:rsidRPr="00E67685" w:rsidRDefault="00E67685" w:rsidP="00A17009">
      <w:pPr>
        <w:numPr>
          <w:ilvl w:val="0"/>
          <w:numId w:val="13"/>
        </w:numPr>
        <w:tabs>
          <w:tab w:val="clear" w:pos="720"/>
          <w:tab w:val="num" w:pos="1080"/>
        </w:tabs>
        <w:spacing w:after="0" w:line="233" w:lineRule="atLeast"/>
        <w:ind w:left="1080"/>
        <w:rPr>
          <w:rFonts w:ascii="Calibri" w:eastAsia="Times New Roman" w:hAnsi="Calibri" w:cs="Calibri"/>
          <w:color w:val="000000"/>
        </w:rPr>
      </w:pPr>
      <w:r w:rsidRPr="00E67685">
        <w:rPr>
          <w:rFonts w:ascii="Times New Roman" w:eastAsia="Times New Roman" w:hAnsi="Times New Roman" w:cs="Times New Roman"/>
          <w:color w:val="000000"/>
          <w:sz w:val="24"/>
          <w:szCs w:val="24"/>
        </w:rPr>
        <w:t xml:space="preserve">Use comments and other documentation to explain the purpose and behavior of your code. This will make it easier for others to understand and maintain </w:t>
      </w:r>
      <w:del w:id="84" w:author="Nesha Hanna" w:date="2023-01-20T08:17:00Z">
        <w:r w:rsidRPr="00E67685" w:rsidDel="00B2307E">
          <w:rPr>
            <w:rFonts w:ascii="Times New Roman" w:eastAsia="Times New Roman" w:hAnsi="Times New Roman" w:cs="Times New Roman"/>
            <w:color w:val="000000"/>
            <w:sz w:val="24"/>
            <w:szCs w:val="24"/>
          </w:rPr>
          <w:delText xml:space="preserve">our </w:delText>
        </w:r>
      </w:del>
      <w:ins w:id="85" w:author="Nesha Hanna" w:date="2023-01-20T08:17:00Z">
        <w:r w:rsidR="00B2307E">
          <w:rPr>
            <w:rFonts w:ascii="Times New Roman" w:eastAsia="Times New Roman" w:hAnsi="Times New Roman" w:cs="Times New Roman"/>
            <w:color w:val="000000"/>
            <w:sz w:val="24"/>
            <w:szCs w:val="24"/>
          </w:rPr>
          <w:t>the</w:t>
        </w:r>
        <w:r w:rsidR="00B2307E"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code.</w:t>
      </w:r>
    </w:p>
    <w:p w14:paraId="55A872F4" w14:textId="69A4B4ED" w:rsidR="00E67685" w:rsidRPr="00E67685" w:rsidRDefault="00E67685" w:rsidP="00A17009">
      <w:pPr>
        <w:numPr>
          <w:ilvl w:val="0"/>
          <w:numId w:val="13"/>
        </w:numPr>
        <w:tabs>
          <w:tab w:val="clear" w:pos="720"/>
          <w:tab w:val="num" w:pos="1080"/>
        </w:tabs>
        <w:spacing w:after="0" w:line="233" w:lineRule="atLeast"/>
        <w:ind w:left="1080"/>
        <w:rPr>
          <w:rFonts w:ascii="Calibri" w:eastAsia="Times New Roman" w:hAnsi="Calibri" w:cs="Calibri"/>
          <w:color w:val="000000"/>
        </w:rPr>
      </w:pPr>
      <w:del w:id="86" w:author="Nesha Hanna" w:date="2023-01-20T08:17:00Z">
        <w:r w:rsidRPr="00E67685" w:rsidDel="000777A1">
          <w:rPr>
            <w:rFonts w:ascii="Times New Roman" w:eastAsia="Times New Roman" w:hAnsi="Times New Roman" w:cs="Times New Roman"/>
            <w:color w:val="000000"/>
            <w:sz w:val="24"/>
            <w:szCs w:val="24"/>
          </w:rPr>
          <w:lastRenderedPageBreak/>
          <w:delText xml:space="preserve">Using </w:delText>
        </w:r>
      </w:del>
      <w:ins w:id="87" w:author="Nesha Hanna" w:date="2023-01-20T08:17:00Z">
        <w:r w:rsidR="000777A1">
          <w:rPr>
            <w:rFonts w:ascii="Times New Roman" w:eastAsia="Times New Roman" w:hAnsi="Times New Roman" w:cs="Times New Roman"/>
            <w:color w:val="000000"/>
            <w:sz w:val="24"/>
            <w:szCs w:val="24"/>
          </w:rPr>
          <w:t>Use</w:t>
        </w:r>
        <w:r w:rsidR="000777A1"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a version control system like Git to track changes to our code and make it easier to collaborate with others.</w:t>
      </w:r>
    </w:p>
    <w:p w14:paraId="3A4ED1A2" w14:textId="622C7EFA" w:rsidR="00E67685" w:rsidRPr="00E67685" w:rsidRDefault="000777A1" w:rsidP="00A17009">
      <w:pPr>
        <w:numPr>
          <w:ilvl w:val="0"/>
          <w:numId w:val="13"/>
        </w:numPr>
        <w:tabs>
          <w:tab w:val="clear" w:pos="720"/>
          <w:tab w:val="num" w:pos="1080"/>
        </w:tabs>
        <w:spacing w:after="0" w:line="233" w:lineRule="atLeast"/>
        <w:ind w:left="1080"/>
        <w:rPr>
          <w:rFonts w:ascii="Calibri" w:eastAsia="Times New Roman" w:hAnsi="Calibri" w:cs="Calibri"/>
          <w:color w:val="000000"/>
        </w:rPr>
      </w:pPr>
      <w:ins w:id="88" w:author="Nesha Hanna" w:date="2023-01-20T08:17:00Z">
        <w:r>
          <w:rPr>
            <w:rFonts w:ascii="Times New Roman" w:eastAsia="Times New Roman" w:hAnsi="Times New Roman" w:cs="Times New Roman"/>
            <w:color w:val="000000"/>
            <w:sz w:val="24"/>
            <w:szCs w:val="24"/>
          </w:rPr>
          <w:t>Use</w:t>
        </w:r>
        <w:r w:rsidRPr="00E67685">
          <w:rPr>
            <w:rFonts w:ascii="Times New Roman" w:eastAsia="Times New Roman" w:hAnsi="Times New Roman" w:cs="Times New Roman"/>
            <w:color w:val="000000"/>
            <w:sz w:val="24"/>
            <w:szCs w:val="24"/>
          </w:rPr>
          <w:t xml:space="preserve"> </w:t>
        </w:r>
      </w:ins>
      <w:del w:id="89" w:author="Nesha Hanna" w:date="2023-01-20T08:17:00Z">
        <w:r w:rsidR="00E67685" w:rsidRPr="00E67685" w:rsidDel="000777A1">
          <w:rPr>
            <w:rFonts w:ascii="Times New Roman" w:eastAsia="Times New Roman" w:hAnsi="Times New Roman" w:cs="Times New Roman"/>
            <w:color w:val="000000"/>
            <w:sz w:val="24"/>
            <w:szCs w:val="24"/>
          </w:rPr>
          <w:delText xml:space="preserve">Using </w:delText>
        </w:r>
      </w:del>
      <w:r w:rsidR="00E67685" w:rsidRPr="00E67685">
        <w:rPr>
          <w:rFonts w:ascii="Times New Roman" w:eastAsia="Times New Roman" w:hAnsi="Times New Roman" w:cs="Times New Roman"/>
          <w:color w:val="000000"/>
          <w:sz w:val="24"/>
          <w:szCs w:val="24"/>
        </w:rPr>
        <w:t>continuous integration and deployment (CI/CD) tools to automate the build, test, and deployment process and make it easier to maintain our code over time.</w:t>
      </w:r>
    </w:p>
    <w:p w14:paraId="7CCD0944" w14:textId="78BE1481" w:rsidR="00E67685" w:rsidRPr="00E67685" w:rsidRDefault="000777A1" w:rsidP="00A17009">
      <w:pPr>
        <w:numPr>
          <w:ilvl w:val="0"/>
          <w:numId w:val="13"/>
        </w:numPr>
        <w:tabs>
          <w:tab w:val="clear" w:pos="720"/>
          <w:tab w:val="num" w:pos="1080"/>
        </w:tabs>
        <w:spacing w:line="233" w:lineRule="atLeast"/>
        <w:ind w:left="1080"/>
        <w:rPr>
          <w:rFonts w:ascii="Calibri" w:eastAsia="Times New Roman" w:hAnsi="Calibri" w:cs="Calibri"/>
          <w:color w:val="000000"/>
        </w:rPr>
      </w:pPr>
      <w:ins w:id="90" w:author="Nesha Hanna" w:date="2023-01-20T08:17:00Z">
        <w:r>
          <w:rPr>
            <w:rFonts w:ascii="Times New Roman" w:eastAsia="Times New Roman" w:hAnsi="Times New Roman" w:cs="Times New Roman"/>
            <w:color w:val="000000"/>
            <w:sz w:val="24"/>
            <w:szCs w:val="24"/>
          </w:rPr>
          <w:t>Use</w:t>
        </w:r>
        <w:r w:rsidRPr="00E67685">
          <w:rPr>
            <w:rFonts w:ascii="Times New Roman" w:eastAsia="Times New Roman" w:hAnsi="Times New Roman" w:cs="Times New Roman"/>
            <w:color w:val="000000"/>
            <w:sz w:val="24"/>
            <w:szCs w:val="24"/>
          </w:rPr>
          <w:t xml:space="preserve"> </w:t>
        </w:r>
      </w:ins>
      <w:del w:id="91" w:author="Nesha Hanna" w:date="2023-01-20T08:17:00Z">
        <w:r w:rsidR="00E67685" w:rsidRPr="00E67685" w:rsidDel="000777A1">
          <w:rPr>
            <w:rFonts w:ascii="Times New Roman" w:eastAsia="Times New Roman" w:hAnsi="Times New Roman" w:cs="Times New Roman"/>
            <w:color w:val="000000"/>
            <w:sz w:val="24"/>
            <w:szCs w:val="24"/>
          </w:rPr>
          <w:delText xml:space="preserve">Using </w:delText>
        </w:r>
      </w:del>
      <w:r w:rsidR="00E67685" w:rsidRPr="00E67685">
        <w:rPr>
          <w:rFonts w:ascii="Times New Roman" w:eastAsia="Times New Roman" w:hAnsi="Times New Roman" w:cs="Times New Roman"/>
          <w:color w:val="000000"/>
          <w:sz w:val="24"/>
          <w:szCs w:val="24"/>
        </w:rPr>
        <w:t>design patterns to create reusable, modular code that is easier to understand and maintain.</w:t>
      </w:r>
    </w:p>
    <w:p w14:paraId="77C4925F" w14:textId="5F9287B3" w:rsidR="00E67685" w:rsidRPr="006260CD" w:rsidRDefault="00E67685" w:rsidP="006260CD">
      <w:pPr>
        <w:pStyle w:val="SSIBodyText"/>
        <w:spacing w:before="360" w:after="120"/>
        <w:rPr>
          <w:rFonts w:ascii="Calibri" w:eastAsia="Times New Roman" w:hAnsi="Calibri" w:cs="Calibri"/>
          <w:color w:val="000000"/>
        </w:rPr>
      </w:pPr>
      <w:del w:id="92" w:author="Nesha Hanna" w:date="2023-01-20T08:19:00Z">
        <w:r w:rsidRPr="00E67685" w:rsidDel="000F0980">
          <w:rPr>
            <w:rFonts w:ascii="Calibri" w:eastAsia="Times New Roman" w:hAnsi="Calibri" w:cs="Calibri"/>
            <w:color w:val="000000"/>
          </w:rPr>
          <w:delText> </w:delText>
        </w:r>
      </w:del>
      <w:r w:rsidRPr="00A17009">
        <w:t>Security</w:t>
      </w:r>
      <w:r w:rsidRPr="00E67685">
        <w:t>:</w:t>
      </w:r>
    </w:p>
    <w:p w14:paraId="4B302BF7" w14:textId="644CCF54" w:rsidR="00E67685" w:rsidRPr="00AB629D" w:rsidRDefault="00E67685" w:rsidP="00A17009">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del w:id="93" w:author="Nesha Hanna" w:date="2023-01-20T08:17:00Z">
        <w:r w:rsidRPr="00E67685" w:rsidDel="000777A1">
          <w:rPr>
            <w:rFonts w:ascii="Times New Roman" w:eastAsia="Times New Roman" w:hAnsi="Times New Roman" w:cs="Times New Roman"/>
            <w:color w:val="000000"/>
            <w:sz w:val="24"/>
            <w:szCs w:val="24"/>
          </w:rPr>
          <w:delText xml:space="preserve">Using </w:delText>
        </w:r>
      </w:del>
      <w:ins w:id="94" w:author="Nesha Hanna" w:date="2023-01-20T08:17:00Z">
        <w:r w:rsidR="000777A1">
          <w:rPr>
            <w:rFonts w:ascii="Times New Roman" w:eastAsia="Times New Roman" w:hAnsi="Times New Roman" w:cs="Times New Roman"/>
            <w:color w:val="000000"/>
            <w:sz w:val="24"/>
            <w:szCs w:val="24"/>
          </w:rPr>
          <w:t>Use</w:t>
        </w:r>
        <w:r w:rsidR="000777A1"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 xml:space="preserve">tools like </w:t>
      </w:r>
      <w:proofErr w:type="spellStart"/>
      <w:r w:rsidRPr="00E67685">
        <w:rPr>
          <w:rFonts w:ascii="Times New Roman" w:eastAsia="Times New Roman" w:hAnsi="Times New Roman" w:cs="Times New Roman"/>
          <w:color w:val="000000"/>
          <w:sz w:val="24"/>
          <w:szCs w:val="24"/>
        </w:rPr>
        <w:t>ApexPMD</w:t>
      </w:r>
      <w:proofErr w:type="spellEnd"/>
      <w:r w:rsidRPr="00E67685">
        <w:rPr>
          <w:rFonts w:ascii="Times New Roman" w:eastAsia="Times New Roman" w:hAnsi="Times New Roman" w:cs="Times New Roman"/>
          <w:color w:val="000000"/>
          <w:sz w:val="24"/>
          <w:szCs w:val="24"/>
        </w:rPr>
        <w:t xml:space="preserve"> and Checkmarx to automatically scan our code for potential issues and improve code quality. This will also ensure that our code has passed the required security checks.</w:t>
      </w:r>
    </w:p>
    <w:p w14:paraId="12137A7A" w14:textId="77777777" w:rsidR="00E67685" w:rsidRPr="00AB629D" w:rsidRDefault="00E67685" w:rsidP="00A17009">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sidRPr="00E67685">
        <w:rPr>
          <w:rFonts w:ascii="Times New Roman" w:eastAsia="Times New Roman" w:hAnsi="Times New Roman" w:cs="Times New Roman"/>
          <w:color w:val="000000"/>
          <w:sz w:val="24"/>
          <w:szCs w:val="24"/>
        </w:rPr>
        <w:t>Avoid use of Dynamic SOQL queries to prevent SOQL injection attacks.</w:t>
      </w:r>
    </w:p>
    <w:p w14:paraId="104E4256" w14:textId="14242022" w:rsidR="00E67685" w:rsidRPr="00AB629D" w:rsidRDefault="00E67685" w:rsidP="00A17009">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del w:id="95" w:author="Nesha Hanna" w:date="2023-01-20T08:18:00Z">
        <w:r w:rsidRPr="00E67685" w:rsidDel="00821ED8">
          <w:rPr>
            <w:rFonts w:ascii="Times New Roman" w:eastAsia="Times New Roman" w:hAnsi="Times New Roman" w:cs="Times New Roman"/>
            <w:color w:val="000000"/>
            <w:sz w:val="24"/>
            <w:szCs w:val="24"/>
          </w:rPr>
          <w:delText xml:space="preserve">Ensuring </w:delText>
        </w:r>
      </w:del>
      <w:ins w:id="96" w:author="Nesha Hanna" w:date="2023-01-20T08:18:00Z">
        <w:r w:rsidR="00821ED8">
          <w:rPr>
            <w:rFonts w:ascii="Times New Roman" w:eastAsia="Times New Roman" w:hAnsi="Times New Roman" w:cs="Times New Roman"/>
            <w:color w:val="000000"/>
            <w:sz w:val="24"/>
            <w:szCs w:val="24"/>
          </w:rPr>
          <w:t>Ensure</w:t>
        </w:r>
        <w:r w:rsidR="00821ED8" w:rsidRPr="00E67685">
          <w:rPr>
            <w:rFonts w:ascii="Times New Roman" w:eastAsia="Times New Roman" w:hAnsi="Times New Roman" w:cs="Times New Roman"/>
            <w:color w:val="000000"/>
            <w:sz w:val="24"/>
            <w:szCs w:val="24"/>
          </w:rPr>
          <w:t xml:space="preserve"> </w:t>
        </w:r>
      </w:ins>
      <w:r w:rsidRPr="00E67685">
        <w:rPr>
          <w:rFonts w:ascii="Times New Roman" w:eastAsia="Times New Roman" w:hAnsi="Times New Roman" w:cs="Times New Roman"/>
          <w:color w:val="000000"/>
          <w:sz w:val="24"/>
          <w:szCs w:val="24"/>
        </w:rPr>
        <w:t>our code is designed to prevent Cross-Site Scription (XSS) and Cross-Site Request Forgery (CSRF)</w:t>
      </w:r>
      <w:ins w:id="97" w:author="Nesha Hanna" w:date="2023-01-20T08:18:00Z">
        <w:r w:rsidR="00821ED8">
          <w:rPr>
            <w:rFonts w:ascii="Times New Roman" w:eastAsia="Times New Roman" w:hAnsi="Times New Roman" w:cs="Times New Roman"/>
            <w:color w:val="000000"/>
            <w:sz w:val="24"/>
            <w:szCs w:val="24"/>
          </w:rPr>
          <w:t>.</w:t>
        </w:r>
      </w:ins>
    </w:p>
    <w:p w14:paraId="25539092" w14:textId="77777777" w:rsidR="00E67685" w:rsidRPr="00AB629D" w:rsidRDefault="00E67685" w:rsidP="00A17009">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sidRPr="00E67685">
        <w:rPr>
          <w:rFonts w:ascii="Times New Roman" w:eastAsia="Times New Roman" w:hAnsi="Times New Roman" w:cs="Times New Roman"/>
          <w:color w:val="000000"/>
          <w:sz w:val="24"/>
          <w:szCs w:val="24"/>
        </w:rPr>
        <w:t>Write comprehensive unit tests to ensure that our code is working correctly and to make it easier to identify and fix security vulnerabilities.</w:t>
      </w:r>
    </w:p>
    <w:p w14:paraId="11DDF4C7" w14:textId="77777777" w:rsidR="00E67685" w:rsidRPr="00AB629D" w:rsidRDefault="00E67685" w:rsidP="00AB629D">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sidRPr="00E67685">
        <w:rPr>
          <w:rFonts w:ascii="Times New Roman" w:eastAsia="Times New Roman" w:hAnsi="Times New Roman" w:cs="Times New Roman"/>
          <w:color w:val="000000"/>
          <w:sz w:val="24"/>
          <w:szCs w:val="24"/>
        </w:rPr>
        <w:t>Stay up to date with the latest security patches and updates from Salesforce to ensure that our code is secure.</w:t>
      </w:r>
    </w:p>
    <w:p w14:paraId="568E81A1" w14:textId="77777777" w:rsidR="00AB629D" w:rsidRDefault="00AB629D" w:rsidP="00AB629D">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Adhere to zero-trust methodologies and adopt all security-related organizational guidance.</w:t>
      </w:r>
    </w:p>
    <w:p w14:paraId="340FF42D" w14:textId="02577529" w:rsidR="00AB629D" w:rsidRDefault="00AB629D" w:rsidP="00AB629D">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any sensitive information (classified, security-related, personally identifiable, and personal health information) that is handled by Salesforce.</w:t>
      </w:r>
    </w:p>
    <w:p w14:paraId="63173165" w14:textId="77777777" w:rsidR="00AB629D" w:rsidRDefault="00AB629D" w:rsidP="00AB629D">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appropriate precautions and security controls into solutions that handle sensitive information.</w:t>
      </w:r>
    </w:p>
    <w:p w14:paraId="43EA86BB" w14:textId="77777777" w:rsidR="009B6473" w:rsidRDefault="009B6473" w:rsidP="009B6473">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periodic or continuous security reviews.</w:t>
      </w:r>
    </w:p>
    <w:p w14:paraId="173F8EE6" w14:textId="77777777" w:rsidR="009B6473" w:rsidRDefault="009B6473" w:rsidP="009B6473">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 CDs to obtain a minimum acceptable security awareness and to recertify annually.</w:t>
      </w:r>
    </w:p>
    <w:p w14:paraId="37A421A9" w14:textId="0DC4AC0C" w:rsidR="00E67685" w:rsidRPr="009B6473" w:rsidRDefault="009B6473" w:rsidP="00E67685">
      <w:pPr>
        <w:numPr>
          <w:ilvl w:val="0"/>
          <w:numId w:val="14"/>
        </w:numPr>
        <w:tabs>
          <w:tab w:val="clear" w:pos="720"/>
          <w:tab w:val="num" w:pos="1080"/>
        </w:tabs>
        <w:spacing w:after="0" w:line="233" w:lineRule="atLeast"/>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 fully with centralized Identity Management systems and require multi-factor authentication (“MFA”).</w:t>
      </w:r>
    </w:p>
    <w:p w14:paraId="49160ECD" w14:textId="08BF0590" w:rsidR="00EA7F15" w:rsidRDefault="00EA7F15">
      <w:pPr>
        <w:rPr>
          <w:rFonts w:ascii="Times New Roman" w:hAnsi="Times New Roman" w:cs="Times New Roman"/>
          <w:sz w:val="24"/>
          <w:szCs w:val="24"/>
        </w:rPr>
      </w:pPr>
      <w:r>
        <w:rPr>
          <w:rFonts w:ascii="Times New Roman" w:hAnsi="Times New Roman" w:cs="Times New Roman"/>
          <w:sz w:val="24"/>
          <w:szCs w:val="24"/>
        </w:rPr>
        <w:br w:type="page"/>
      </w:r>
    </w:p>
    <w:p w14:paraId="234508E8" w14:textId="77777777" w:rsidR="007576B7" w:rsidRPr="007576B7" w:rsidRDefault="007576B7" w:rsidP="007576B7">
      <w:pPr>
        <w:rPr>
          <w:rFonts w:ascii="Times New Roman" w:hAnsi="Times New Roman" w:cs="Times New Roman"/>
          <w:sz w:val="24"/>
          <w:szCs w:val="24"/>
        </w:rPr>
      </w:pPr>
    </w:p>
    <w:p w14:paraId="46B1DD47" w14:textId="79E6B4FB" w:rsidR="004C21E7" w:rsidRDefault="004C21E7" w:rsidP="00D00D55">
      <w:pPr>
        <w:pStyle w:val="ListParagraph"/>
        <w:numPr>
          <w:ilvl w:val="0"/>
          <w:numId w:val="5"/>
        </w:numPr>
        <w:rPr>
          <w:rFonts w:ascii="Times New Roman" w:hAnsi="Times New Roman" w:cs="Times New Roman"/>
          <w:sz w:val="24"/>
          <w:szCs w:val="24"/>
        </w:rPr>
      </w:pPr>
      <w:r w:rsidRPr="00A22750">
        <w:rPr>
          <w:rFonts w:ascii="Times New Roman" w:hAnsi="Times New Roman" w:cs="Times New Roman"/>
          <w:sz w:val="24"/>
          <w:szCs w:val="24"/>
        </w:rPr>
        <w:t xml:space="preserve">How </w:t>
      </w:r>
      <w:r w:rsidR="00522796" w:rsidRPr="00A22750">
        <w:rPr>
          <w:rFonts w:ascii="Times New Roman" w:hAnsi="Times New Roman" w:cs="Times New Roman"/>
          <w:sz w:val="24"/>
          <w:szCs w:val="24"/>
        </w:rPr>
        <w:t>woul</w:t>
      </w:r>
      <w:r w:rsidR="00FC2EFD" w:rsidRPr="00A22750">
        <w:rPr>
          <w:rFonts w:ascii="Times New Roman" w:hAnsi="Times New Roman" w:cs="Times New Roman"/>
          <w:sz w:val="24"/>
          <w:szCs w:val="24"/>
        </w:rPr>
        <w:t xml:space="preserve">d </w:t>
      </w:r>
      <w:r w:rsidR="008D3C28">
        <w:rPr>
          <w:rFonts w:ascii="Times New Roman" w:hAnsi="Times New Roman" w:cs="Times New Roman"/>
          <w:sz w:val="24"/>
          <w:szCs w:val="24"/>
        </w:rPr>
        <w:t xml:space="preserve">you </w:t>
      </w:r>
      <w:r w:rsidR="00314F22" w:rsidRPr="00A22750">
        <w:rPr>
          <w:rFonts w:ascii="Times New Roman" w:hAnsi="Times New Roman" w:cs="Times New Roman"/>
          <w:sz w:val="24"/>
          <w:szCs w:val="24"/>
        </w:rPr>
        <w:t>ensure</w:t>
      </w:r>
      <w:r w:rsidR="00274A30" w:rsidRPr="00A22750">
        <w:rPr>
          <w:rFonts w:ascii="Times New Roman" w:hAnsi="Times New Roman" w:cs="Times New Roman"/>
          <w:sz w:val="24"/>
          <w:szCs w:val="24"/>
        </w:rPr>
        <w:t xml:space="preserve"> code reuse</w:t>
      </w:r>
      <w:r w:rsidR="00856AC7" w:rsidRPr="00A22750">
        <w:rPr>
          <w:rFonts w:ascii="Times New Roman" w:hAnsi="Times New Roman" w:cs="Times New Roman"/>
          <w:sz w:val="24"/>
          <w:szCs w:val="24"/>
        </w:rPr>
        <w:t xml:space="preserve">, </w:t>
      </w:r>
      <w:r w:rsidR="007E1EBB" w:rsidRPr="00A22750">
        <w:rPr>
          <w:rFonts w:ascii="Times New Roman" w:hAnsi="Times New Roman" w:cs="Times New Roman"/>
          <w:sz w:val="24"/>
          <w:szCs w:val="24"/>
        </w:rPr>
        <w:t xml:space="preserve">reduce </w:t>
      </w:r>
      <w:r w:rsidR="00334425" w:rsidRPr="00A22750">
        <w:rPr>
          <w:rFonts w:ascii="Times New Roman" w:hAnsi="Times New Roman" w:cs="Times New Roman"/>
          <w:sz w:val="24"/>
          <w:szCs w:val="24"/>
        </w:rPr>
        <w:t xml:space="preserve">code </w:t>
      </w:r>
      <w:r w:rsidR="005B324B" w:rsidRPr="00A22750">
        <w:rPr>
          <w:rFonts w:ascii="Times New Roman" w:hAnsi="Times New Roman" w:cs="Times New Roman"/>
          <w:sz w:val="24"/>
          <w:szCs w:val="24"/>
        </w:rPr>
        <w:t>redundancy,</w:t>
      </w:r>
      <w:r w:rsidR="00856AC7" w:rsidRPr="00A22750">
        <w:rPr>
          <w:rFonts w:ascii="Times New Roman" w:hAnsi="Times New Roman" w:cs="Times New Roman"/>
          <w:sz w:val="24"/>
          <w:szCs w:val="24"/>
        </w:rPr>
        <w:t xml:space="preserve"> and promote repeatable coding patterns?</w:t>
      </w:r>
      <w:r w:rsidR="00334425" w:rsidRPr="00A22750">
        <w:rPr>
          <w:rFonts w:ascii="Times New Roman" w:hAnsi="Times New Roman" w:cs="Times New Roman"/>
          <w:sz w:val="24"/>
          <w:szCs w:val="24"/>
        </w:rPr>
        <w:t xml:space="preserve"> </w:t>
      </w:r>
    </w:p>
    <w:p w14:paraId="3F3E4E70" w14:textId="7BFB504B" w:rsidR="0093116C" w:rsidRPr="00E018AD" w:rsidRDefault="00B85075" w:rsidP="00E018AD">
      <w:pPr>
        <w:pStyle w:val="SSIBodyText"/>
        <w:rPr>
          <w:rFonts w:ascii="Calibri" w:hAnsi="Calibri" w:cs="Calibri"/>
        </w:rPr>
      </w:pPr>
      <w:r w:rsidRPr="002F6CCA">
        <w:rPr>
          <w:rFonts w:cs="Times New Roman"/>
          <w:szCs w:val="24"/>
        </w:rPr>
        <w:t xml:space="preserve">Team TechSur-Stealth </w:t>
      </w:r>
      <w:r w:rsidR="0093116C" w:rsidRPr="00E018AD">
        <w:t xml:space="preserve">will follow the </w:t>
      </w:r>
      <w:del w:id="98" w:author="Nesha Hanna" w:date="2023-01-20T08:20:00Z">
        <w:r w:rsidR="0093116C" w:rsidRPr="00E018AD" w:rsidDel="00461B9B">
          <w:delText xml:space="preserve">below </w:delText>
        </w:r>
      </w:del>
      <w:r w:rsidR="0093116C" w:rsidRPr="00E018AD">
        <w:t xml:space="preserve">steps </w:t>
      </w:r>
      <w:ins w:id="99" w:author="Nesha Hanna" w:date="2023-01-20T08:20:00Z">
        <w:r w:rsidR="00461B9B" w:rsidRPr="00E018AD">
          <w:t xml:space="preserve">below </w:t>
        </w:r>
      </w:ins>
      <w:r w:rsidR="0093116C" w:rsidRPr="00E018AD">
        <w:t>to ensure all code developed can be reused, reduces code redundancy</w:t>
      </w:r>
      <w:r w:rsidR="00E671D0" w:rsidRPr="00E018AD">
        <w:t>,</w:t>
      </w:r>
      <w:r w:rsidR="0093116C" w:rsidRPr="00E018AD">
        <w:t xml:space="preserve"> and promotes repeatable coding patterns.</w:t>
      </w:r>
    </w:p>
    <w:p w14:paraId="34F09F07" w14:textId="61909B31" w:rsidR="0093116C" w:rsidRPr="00E018AD" w:rsidRDefault="0093116C" w:rsidP="00E018AD">
      <w:pPr>
        <w:pStyle w:val="SSIBodyText"/>
        <w:rPr>
          <w:rFonts w:ascii="Calibri" w:hAnsi="Calibri" w:cs="Calibri"/>
        </w:rPr>
      </w:pPr>
      <w:del w:id="100" w:author="Nesha Hanna" w:date="2023-01-20T08:20:00Z">
        <w:r w:rsidRPr="00E018AD" w:rsidDel="00A46CB8">
          <w:rPr>
            <w:b/>
            <w:bCs/>
          </w:rPr>
          <w:delText xml:space="preserve">Using </w:delText>
        </w:r>
      </w:del>
      <w:ins w:id="101" w:author="Nesha Hanna" w:date="2023-01-20T08:20:00Z">
        <w:r w:rsidR="00A46CB8">
          <w:rPr>
            <w:b/>
            <w:bCs/>
          </w:rPr>
          <w:t>Use</w:t>
        </w:r>
        <w:r w:rsidR="00A46CB8" w:rsidRPr="00E018AD">
          <w:rPr>
            <w:b/>
            <w:bCs/>
          </w:rPr>
          <w:t xml:space="preserve"> </w:t>
        </w:r>
      </w:ins>
      <w:r w:rsidRPr="00E018AD">
        <w:rPr>
          <w:b/>
          <w:bCs/>
        </w:rPr>
        <w:t>Apex design patterns:</w:t>
      </w:r>
      <w:r w:rsidRPr="00E018AD">
        <w:t xml:space="preserve"> Salesforce provides several design patterns that can be used to structure Apex code in a maintainable and scalable way. For example, the Singleton pattern can be used to ensure that there is only one instance of a particular Apex class in memory at any given time. This can be useful for managing shared resources or preventing race conditions. The Factory pattern can be used to create instances of Apex classes without exposing the implementation details of those classes. This can make it easier to change the implementation of a class without affecting the rest of the codebase.</w:t>
      </w:r>
    </w:p>
    <w:p w14:paraId="525D5728" w14:textId="5F2C5C06" w:rsidR="0093116C" w:rsidRPr="00E018AD" w:rsidRDefault="00A46CB8" w:rsidP="00E018AD">
      <w:pPr>
        <w:pStyle w:val="SSIBodyText"/>
        <w:rPr>
          <w:rFonts w:ascii="Calibri" w:hAnsi="Calibri" w:cs="Calibri"/>
        </w:rPr>
      </w:pPr>
      <w:ins w:id="102" w:author="Nesha Hanna" w:date="2023-01-20T08:20:00Z">
        <w:r>
          <w:rPr>
            <w:b/>
            <w:bCs/>
          </w:rPr>
          <w:t>Use</w:t>
        </w:r>
        <w:r w:rsidRPr="00E018AD">
          <w:rPr>
            <w:b/>
            <w:bCs/>
          </w:rPr>
          <w:t xml:space="preserve"> </w:t>
        </w:r>
      </w:ins>
      <w:del w:id="103" w:author="Nesha Hanna" w:date="2023-01-20T08:20:00Z">
        <w:r w:rsidR="0093116C" w:rsidRPr="00E018AD" w:rsidDel="00A46CB8">
          <w:rPr>
            <w:b/>
            <w:bCs/>
          </w:rPr>
          <w:delText xml:space="preserve">Using </w:delText>
        </w:r>
      </w:del>
      <w:r w:rsidR="0093116C" w:rsidRPr="00E018AD">
        <w:rPr>
          <w:b/>
          <w:bCs/>
        </w:rPr>
        <w:t>Apex classes and methods for code Reusability:</w:t>
      </w:r>
      <w:r w:rsidR="0093116C" w:rsidRPr="00E018AD">
        <w:t xml:space="preserve"> By writing code as reusable Apex classes and methods, we can ensure that code can be easily reused in different parts of your Salesforce organization. For example, we can write an Apex class to handle all of the logic for creating and updating records in a particular object. This class could then be used by multiple triggers, Visualforce pages, or Lightning Components that need to perform these actions. By encapsulating our logic in a single class, we can reduce code redundancy and make it easier to maintain and debug your code.</w:t>
      </w:r>
    </w:p>
    <w:p w14:paraId="3DF1ADDE" w14:textId="1E4FB99F" w:rsidR="0093116C" w:rsidRPr="00E018AD" w:rsidRDefault="0093116C" w:rsidP="00E018AD">
      <w:pPr>
        <w:pStyle w:val="SSIBodyText"/>
        <w:rPr>
          <w:rFonts w:ascii="Calibri" w:hAnsi="Calibri" w:cs="Calibri"/>
        </w:rPr>
      </w:pPr>
      <w:r w:rsidRPr="00E018AD">
        <w:rPr>
          <w:b/>
          <w:bCs/>
        </w:rPr>
        <w:t>Reduce Code Redundancy by using Methods in Apex Triggers:</w:t>
      </w:r>
      <w:r w:rsidRPr="00E018AD">
        <w:t xml:space="preserve"> Apex methods are blocks of code that can be called from anywhere within an Apex class or trigger. They are used to encapsulate logic and provide a way to reuse code within a class or trigger. By using triggers, we can ensure that our code is executed consistently whenever events occur. By writing our trigger logic as a series of reusable methods, we can reduce code redundancy and make it easier to maintain and test our code.</w:t>
      </w:r>
    </w:p>
    <w:p w14:paraId="77B6F218" w14:textId="5F681D1D" w:rsidR="0093116C" w:rsidRPr="00E018AD" w:rsidRDefault="0093116C" w:rsidP="00E018AD">
      <w:pPr>
        <w:pStyle w:val="SSIBodyText"/>
        <w:rPr>
          <w:rFonts w:ascii="Calibri" w:hAnsi="Calibri" w:cs="Calibri"/>
        </w:rPr>
      </w:pPr>
      <w:r w:rsidRPr="00E018AD">
        <w:rPr>
          <w:b/>
          <w:bCs/>
        </w:rPr>
        <w:t>Use Salesforce Lightning Components:</w:t>
      </w:r>
      <w:r w:rsidRPr="00E018AD">
        <w:t xml:space="preserve"> Lightning Components are reusable building blocks that can be used to create user interfaces in Salesforce. By using Lightning Components, we can ensure that our code is reusable and follows best practices for UI development. For example, we will create a Lightning Component to display a list of records in a particular object. This component could then be used on multiple pages or in multiple apps within our Salesforce organization. By designing our components to be reusable, we can reduce code redundancy and make it easier to maintain and update our UI.</w:t>
      </w:r>
    </w:p>
    <w:p w14:paraId="0282FB97" w14:textId="1C6274B4" w:rsidR="0093116C" w:rsidRPr="00E018AD" w:rsidRDefault="0093116C" w:rsidP="00E018AD">
      <w:pPr>
        <w:pStyle w:val="SSIBodyText"/>
        <w:rPr>
          <w:rFonts w:ascii="Calibri" w:hAnsi="Calibri" w:cs="Calibri"/>
        </w:rPr>
      </w:pPr>
      <w:r w:rsidRPr="00E018AD">
        <w:rPr>
          <w:b/>
          <w:bCs/>
        </w:rPr>
        <w:t>Use Salesforce Managed Packages:</w:t>
      </w:r>
      <w:r w:rsidRPr="00E018AD">
        <w:t xml:space="preserve"> Managed packages are reusable sets of Apex classes, Lightning Components, and other resources that can be installed in multiple Salesforce instances. By creating and distributing managed packages, we can ensure that your code is easily reusable and maintainable across multiple instances. When creating a </w:t>
      </w:r>
      <w:r w:rsidRPr="00E018AD">
        <w:lastRenderedPageBreak/>
        <w:t>managed package, you can specify which classes and resources should be made public and which should remain private. This can help you ensure that your code is used correctly and that your intellectual property is protected.</w:t>
      </w:r>
    </w:p>
    <w:p w14:paraId="27C0B7B8" w14:textId="2039E4A5" w:rsidR="0093116C" w:rsidRPr="00E018AD" w:rsidRDefault="0093116C" w:rsidP="00E018AD">
      <w:pPr>
        <w:pStyle w:val="SSIBodyText"/>
        <w:rPr>
          <w:rFonts w:ascii="Calibri" w:hAnsi="Calibri" w:cs="Calibri"/>
        </w:rPr>
      </w:pPr>
      <w:r w:rsidRPr="00E018AD">
        <w:rPr>
          <w:b/>
          <w:bCs/>
        </w:rPr>
        <w:t>Develop Coding Patterns:</w:t>
      </w:r>
      <w:r w:rsidRPr="00E018AD">
        <w:t xml:space="preserve"> Develop coding patterns or components that are often repeated. For </w:t>
      </w:r>
      <w:r w:rsidR="00E018AD" w:rsidRPr="00E018AD">
        <w:t>example,</w:t>
      </w:r>
      <w:r w:rsidRPr="00E018AD">
        <w:t xml:space="preserve"> develop patterns for common data types like List, Forms, Addresses, etc. and use the same across all objects in Salesforce.</w:t>
      </w:r>
    </w:p>
    <w:p w14:paraId="7A133240" w14:textId="1F9688FC" w:rsidR="0093116C" w:rsidRPr="00E018AD" w:rsidRDefault="0093116C" w:rsidP="00E018AD">
      <w:pPr>
        <w:pStyle w:val="SSIBodyText"/>
        <w:rPr>
          <w:rFonts w:ascii="Calibri" w:hAnsi="Calibri" w:cs="Calibri"/>
        </w:rPr>
      </w:pPr>
      <w:del w:id="104" w:author="Nesha Hanna" w:date="2023-01-20T08:23:00Z">
        <w:r w:rsidRPr="00E018AD" w:rsidDel="00E676B5">
          <w:rPr>
            <w:b/>
            <w:bCs/>
          </w:rPr>
          <w:delText xml:space="preserve">Training </w:delText>
        </w:r>
      </w:del>
      <w:ins w:id="105" w:author="Nesha Hanna" w:date="2023-01-20T08:23:00Z">
        <w:r w:rsidR="00E676B5">
          <w:rPr>
            <w:b/>
            <w:bCs/>
          </w:rPr>
          <w:t>Train</w:t>
        </w:r>
        <w:r w:rsidR="00E676B5" w:rsidRPr="00E018AD">
          <w:rPr>
            <w:b/>
            <w:bCs/>
          </w:rPr>
          <w:t xml:space="preserve"> </w:t>
        </w:r>
      </w:ins>
      <w:r w:rsidRPr="00E018AD">
        <w:rPr>
          <w:b/>
          <w:bCs/>
        </w:rPr>
        <w:t>Citizen Developers on Existing Components:</w:t>
      </w:r>
      <w:r w:rsidRPr="00E018AD">
        <w:t xml:space="preserve"> Team </w:t>
      </w:r>
      <w:ins w:id="106" w:author="Nesha Hanna" w:date="2023-01-20T08:23:00Z">
        <w:r w:rsidR="00717651">
          <w:t>TechSur-</w:t>
        </w:r>
      </w:ins>
      <w:r w:rsidRPr="00E018AD">
        <w:t xml:space="preserve">Stealth will </w:t>
      </w:r>
      <w:del w:id="107" w:author="Nesha Hanna" w:date="2023-01-20T08:23:00Z">
        <w:r w:rsidRPr="00E018AD" w:rsidDel="00717651">
          <w:delText xml:space="preserve">ensure to </w:delText>
        </w:r>
      </w:del>
      <w:r w:rsidRPr="00E018AD">
        <w:t xml:space="preserve">train the Citizen developers on all available components and configurations, </w:t>
      </w:r>
      <w:r w:rsidR="00884F64" w:rsidRPr="00E018AD">
        <w:t>thereby</w:t>
      </w:r>
      <w:r w:rsidRPr="00E018AD">
        <w:t xml:space="preserve"> reducing the need to develop new components unless required. </w:t>
      </w:r>
    </w:p>
    <w:p w14:paraId="4D7BBB02" w14:textId="77777777" w:rsidR="0093116C" w:rsidRPr="00E018AD" w:rsidRDefault="0093116C" w:rsidP="00E018AD">
      <w:pPr>
        <w:pStyle w:val="SSIBodyText"/>
        <w:rPr>
          <w:rFonts w:ascii="Calibri" w:hAnsi="Calibri" w:cs="Calibri"/>
        </w:rPr>
      </w:pPr>
      <w:r w:rsidRPr="00E018AD">
        <w:t>By following these best practices, you can ensure that your Salesforce code is reusable, maintainable, and scalable. This can help you reduce code redundancy, improve the efficiency of your development process, and better serve the needs of your organization.</w:t>
      </w:r>
    </w:p>
    <w:p w14:paraId="1EC21C03" w14:textId="77777777" w:rsidR="0093116C" w:rsidRPr="00E018AD" w:rsidRDefault="0093116C" w:rsidP="00E018AD">
      <w:pPr>
        <w:pStyle w:val="SSIBodyText"/>
        <w:rPr>
          <w:rFonts w:ascii="Calibri" w:hAnsi="Calibri" w:cs="Calibri"/>
        </w:rPr>
      </w:pPr>
      <w:r w:rsidRPr="00E018AD">
        <w:t> </w:t>
      </w:r>
    </w:p>
    <w:p w14:paraId="5BC095B9" w14:textId="2A736A79" w:rsidR="00EA7F15" w:rsidRDefault="00EA7F15">
      <w:pPr>
        <w:rPr>
          <w:rFonts w:ascii="Times New Roman" w:hAnsi="Times New Roman" w:cs="Times New Roman"/>
          <w:sz w:val="24"/>
          <w:szCs w:val="24"/>
        </w:rPr>
      </w:pPr>
      <w:r>
        <w:rPr>
          <w:rFonts w:ascii="Times New Roman" w:hAnsi="Times New Roman" w:cs="Times New Roman"/>
          <w:sz w:val="24"/>
          <w:szCs w:val="24"/>
        </w:rPr>
        <w:br w:type="page"/>
      </w:r>
    </w:p>
    <w:p w14:paraId="28C874A8" w14:textId="77777777" w:rsidR="007576B7" w:rsidRPr="007576B7" w:rsidRDefault="007576B7" w:rsidP="007576B7">
      <w:pPr>
        <w:rPr>
          <w:rFonts w:ascii="Times New Roman" w:hAnsi="Times New Roman" w:cs="Times New Roman"/>
          <w:sz w:val="24"/>
          <w:szCs w:val="24"/>
        </w:rPr>
      </w:pPr>
    </w:p>
    <w:p w14:paraId="2B1E9F7F" w14:textId="0D07CF9D" w:rsidR="00397C27" w:rsidRDefault="00AA7D53" w:rsidP="00D00D55">
      <w:pPr>
        <w:pStyle w:val="ListParagraph"/>
        <w:numPr>
          <w:ilvl w:val="0"/>
          <w:numId w:val="5"/>
        </w:numPr>
        <w:rPr>
          <w:rFonts w:ascii="Times New Roman" w:hAnsi="Times New Roman" w:cs="Times New Roman"/>
          <w:sz w:val="24"/>
          <w:szCs w:val="24"/>
        </w:rPr>
      </w:pPr>
      <w:r w:rsidRPr="00A22750">
        <w:rPr>
          <w:rFonts w:ascii="Times New Roman" w:hAnsi="Times New Roman" w:cs="Times New Roman"/>
          <w:sz w:val="24"/>
          <w:szCs w:val="24"/>
        </w:rPr>
        <w:t>Staffing is key to successfully delivering on EPIC.  How are you anticipating staffing for this requirement?</w:t>
      </w:r>
    </w:p>
    <w:p w14:paraId="33C4EC6B" w14:textId="28AF8B5B" w:rsidR="00C1281D" w:rsidRDefault="7F753E31" w:rsidP="00C1281D">
      <w:pPr>
        <w:ind w:left="720"/>
        <w:rPr>
          <w:rFonts w:ascii="Times New Roman" w:hAnsi="Times New Roman" w:cs="Times New Roman"/>
          <w:sz w:val="24"/>
          <w:szCs w:val="24"/>
        </w:rPr>
      </w:pPr>
      <w:r w:rsidRPr="004C05B6">
        <w:rPr>
          <w:rFonts w:ascii="Times New Roman" w:hAnsi="Times New Roman" w:cs="Times New Roman"/>
          <w:sz w:val="24"/>
          <w:szCs w:val="24"/>
        </w:rPr>
        <w:t xml:space="preserve">Our principles for </w:t>
      </w:r>
      <w:r w:rsidR="00D25803" w:rsidRPr="004C05B6">
        <w:rPr>
          <w:rFonts w:ascii="Times New Roman" w:hAnsi="Times New Roman" w:cs="Times New Roman"/>
          <w:sz w:val="24"/>
          <w:szCs w:val="24"/>
        </w:rPr>
        <w:t>Pool 2 resource</w:t>
      </w:r>
      <w:r w:rsidR="59B41341" w:rsidRPr="004C05B6">
        <w:rPr>
          <w:rFonts w:ascii="Times New Roman" w:hAnsi="Times New Roman" w:cs="Times New Roman"/>
          <w:sz w:val="24"/>
          <w:szCs w:val="24"/>
        </w:rPr>
        <w:t xml:space="preserve"> staffing</w:t>
      </w:r>
      <w:r w:rsidR="00D25803" w:rsidRPr="004C05B6">
        <w:rPr>
          <w:rFonts w:ascii="Times New Roman" w:hAnsi="Times New Roman" w:cs="Times New Roman"/>
          <w:sz w:val="24"/>
          <w:szCs w:val="24"/>
        </w:rPr>
        <w:t xml:space="preserve"> the EPIC program consists of providing </w:t>
      </w:r>
      <w:ins w:id="108" w:author="Nesha Hanna" w:date="2023-01-20T08:24:00Z">
        <w:r w:rsidR="00F23F69">
          <w:rPr>
            <w:rFonts w:ascii="Times New Roman" w:hAnsi="Times New Roman" w:cs="Times New Roman"/>
            <w:sz w:val="24"/>
            <w:szCs w:val="24"/>
          </w:rPr>
          <w:t xml:space="preserve">a </w:t>
        </w:r>
      </w:ins>
      <w:r w:rsidR="00D25803" w:rsidRPr="004C05B6">
        <w:rPr>
          <w:rFonts w:ascii="Times New Roman" w:hAnsi="Times New Roman" w:cs="Times New Roman"/>
          <w:sz w:val="24"/>
          <w:szCs w:val="24"/>
        </w:rPr>
        <w:t>Salesforce</w:t>
      </w:r>
      <w:del w:id="109" w:author="Nesha Hanna" w:date="2023-01-20T08:24:00Z">
        <w:r w:rsidR="00D25803" w:rsidRPr="004C05B6" w:rsidDel="00F23F69">
          <w:rPr>
            <w:rFonts w:ascii="Times New Roman" w:hAnsi="Times New Roman" w:cs="Times New Roman"/>
            <w:sz w:val="24"/>
            <w:szCs w:val="24"/>
          </w:rPr>
          <w:delText xml:space="preserve"> </w:delText>
        </w:r>
      </w:del>
      <w:r w:rsidR="00D25803" w:rsidRPr="004C05B6">
        <w:rPr>
          <w:rFonts w:ascii="Times New Roman" w:hAnsi="Times New Roman" w:cs="Times New Roman"/>
          <w:sz w:val="24"/>
          <w:szCs w:val="24"/>
        </w:rPr>
        <w:t xml:space="preserve">-skilled technical, </w:t>
      </w:r>
      <w:r w:rsidR="00F23CAD">
        <w:rPr>
          <w:rFonts w:ascii="Times New Roman" w:hAnsi="Times New Roman" w:cs="Times New Roman"/>
          <w:sz w:val="24"/>
          <w:szCs w:val="24"/>
        </w:rPr>
        <w:t>process/business</w:t>
      </w:r>
      <w:r w:rsidR="00D25803" w:rsidRPr="004C05B6">
        <w:rPr>
          <w:rFonts w:ascii="Times New Roman" w:hAnsi="Times New Roman" w:cs="Times New Roman"/>
          <w:sz w:val="24"/>
          <w:szCs w:val="24"/>
        </w:rPr>
        <w:t xml:space="preserve"> analyst, and resources who focus</w:t>
      </w:r>
      <w:del w:id="110" w:author="Nesha Hanna" w:date="2023-01-20T08:24:00Z">
        <w:r w:rsidR="00D25803" w:rsidRPr="004C05B6" w:rsidDel="00F23F69">
          <w:rPr>
            <w:rFonts w:ascii="Times New Roman" w:hAnsi="Times New Roman" w:cs="Times New Roman"/>
            <w:sz w:val="24"/>
            <w:szCs w:val="24"/>
          </w:rPr>
          <w:delText>ed</w:delText>
        </w:r>
      </w:del>
      <w:r w:rsidR="00D25803" w:rsidRPr="004C05B6">
        <w:rPr>
          <w:rFonts w:ascii="Times New Roman" w:hAnsi="Times New Roman" w:cs="Times New Roman"/>
          <w:sz w:val="24"/>
          <w:szCs w:val="24"/>
        </w:rPr>
        <w:t xml:space="preserve"> on </w:t>
      </w:r>
      <w:r w:rsidR="001E6A32">
        <w:rPr>
          <w:rFonts w:ascii="Times New Roman" w:hAnsi="Times New Roman" w:cs="Times New Roman"/>
          <w:sz w:val="24"/>
          <w:szCs w:val="24"/>
        </w:rPr>
        <w:t>user</w:t>
      </w:r>
      <w:r w:rsidR="00D25803" w:rsidRPr="004C05B6">
        <w:rPr>
          <w:rFonts w:ascii="Times New Roman" w:hAnsi="Times New Roman" w:cs="Times New Roman"/>
          <w:sz w:val="24"/>
          <w:szCs w:val="24"/>
        </w:rPr>
        <w:t xml:space="preserve"> experience to further the Human Centered Design objectives</w:t>
      </w:r>
      <w:r w:rsidR="3FEF1FAB" w:rsidRPr="004C05B6">
        <w:rPr>
          <w:rFonts w:ascii="Times New Roman" w:hAnsi="Times New Roman" w:cs="Times New Roman"/>
          <w:sz w:val="24"/>
          <w:szCs w:val="24"/>
        </w:rPr>
        <w:t>.</w:t>
      </w:r>
      <w:r w:rsidR="00D25803" w:rsidRPr="004C05B6">
        <w:rPr>
          <w:rFonts w:ascii="Times New Roman" w:hAnsi="Times New Roman" w:cs="Times New Roman"/>
          <w:sz w:val="24"/>
          <w:szCs w:val="24"/>
        </w:rPr>
        <w:t xml:space="preserve"> </w:t>
      </w:r>
      <w:r w:rsidR="45728BC2" w:rsidRPr="004C05B6">
        <w:rPr>
          <w:rFonts w:ascii="Times New Roman" w:hAnsi="Times New Roman" w:cs="Times New Roman"/>
          <w:sz w:val="24"/>
          <w:szCs w:val="24"/>
        </w:rPr>
        <w:t>Additionally,</w:t>
      </w:r>
      <w:r w:rsidR="00D25803" w:rsidRPr="004C05B6">
        <w:rPr>
          <w:rFonts w:ascii="Times New Roman" w:hAnsi="Times New Roman" w:cs="Times New Roman"/>
          <w:sz w:val="24"/>
          <w:szCs w:val="24"/>
        </w:rPr>
        <w:t xml:space="preserve"> </w:t>
      </w:r>
      <w:del w:id="111" w:author="Nesha Hanna" w:date="2023-01-20T08:24:00Z">
        <w:r w:rsidR="00D25803" w:rsidRPr="004C05B6" w:rsidDel="00F46B01">
          <w:rPr>
            <w:rFonts w:ascii="Times New Roman" w:hAnsi="Times New Roman" w:cs="Times New Roman"/>
            <w:sz w:val="24"/>
            <w:szCs w:val="24"/>
          </w:rPr>
          <w:delText xml:space="preserve">to </w:delText>
        </w:r>
      </w:del>
      <w:ins w:id="112" w:author="Nesha Hanna" w:date="2023-01-20T08:24:00Z">
        <w:r w:rsidR="00F46B01">
          <w:rPr>
            <w:rFonts w:ascii="Times New Roman" w:hAnsi="Times New Roman" w:cs="Times New Roman"/>
            <w:sz w:val="24"/>
            <w:szCs w:val="24"/>
          </w:rPr>
          <w:t>they will</w:t>
        </w:r>
        <w:r w:rsidR="00F46B01" w:rsidRPr="004C05B6">
          <w:rPr>
            <w:rFonts w:ascii="Times New Roman" w:hAnsi="Times New Roman" w:cs="Times New Roman"/>
            <w:sz w:val="24"/>
            <w:szCs w:val="24"/>
          </w:rPr>
          <w:t xml:space="preserve"> </w:t>
        </w:r>
      </w:ins>
      <w:r w:rsidR="00D25803" w:rsidRPr="004C05B6">
        <w:rPr>
          <w:rFonts w:ascii="Times New Roman" w:hAnsi="Times New Roman" w:cs="Times New Roman"/>
          <w:sz w:val="24"/>
          <w:szCs w:val="24"/>
        </w:rPr>
        <w:t>liaise between the C</w:t>
      </w:r>
      <w:r w:rsidR="00D25803">
        <w:rPr>
          <w:rFonts w:ascii="Times New Roman" w:hAnsi="Times New Roman" w:cs="Times New Roman"/>
          <w:sz w:val="24"/>
          <w:szCs w:val="24"/>
        </w:rPr>
        <w:t xml:space="preserve">itizen </w:t>
      </w:r>
      <w:r w:rsidR="00D25803" w:rsidRPr="004C05B6">
        <w:rPr>
          <w:rFonts w:ascii="Times New Roman" w:hAnsi="Times New Roman" w:cs="Times New Roman"/>
          <w:sz w:val="24"/>
          <w:szCs w:val="24"/>
        </w:rPr>
        <w:t>D</w:t>
      </w:r>
      <w:r w:rsidR="00D25803">
        <w:rPr>
          <w:rFonts w:ascii="Times New Roman" w:hAnsi="Times New Roman" w:cs="Times New Roman"/>
          <w:sz w:val="24"/>
          <w:szCs w:val="24"/>
        </w:rPr>
        <w:t>evelopers</w:t>
      </w:r>
      <w:r w:rsidR="00D25803" w:rsidRPr="004C05B6">
        <w:rPr>
          <w:rFonts w:ascii="Times New Roman" w:hAnsi="Times New Roman" w:cs="Times New Roman"/>
          <w:sz w:val="24"/>
          <w:szCs w:val="24"/>
        </w:rPr>
        <w:t xml:space="preserve"> and the COE skilled technical </w:t>
      </w:r>
      <w:r w:rsidR="001E6A32">
        <w:rPr>
          <w:rFonts w:ascii="Times New Roman" w:hAnsi="Times New Roman" w:cs="Times New Roman"/>
          <w:sz w:val="24"/>
          <w:szCs w:val="24"/>
        </w:rPr>
        <w:t>experts</w:t>
      </w:r>
      <w:r w:rsidR="00D25803" w:rsidRPr="004C05B6">
        <w:rPr>
          <w:rFonts w:ascii="Times New Roman" w:hAnsi="Times New Roman" w:cs="Times New Roman"/>
          <w:sz w:val="24"/>
          <w:szCs w:val="24"/>
        </w:rPr>
        <w:t>.</w:t>
      </w:r>
      <w:r w:rsidR="00BB623B">
        <w:rPr>
          <w:rFonts w:ascii="Times New Roman" w:hAnsi="Times New Roman" w:cs="Times New Roman"/>
          <w:sz w:val="24"/>
          <w:szCs w:val="24"/>
        </w:rPr>
        <w:t xml:space="preserve"> </w:t>
      </w:r>
      <w:r w:rsidR="00272A81">
        <w:rPr>
          <w:rFonts w:ascii="Times New Roman" w:hAnsi="Times New Roman" w:cs="Times New Roman"/>
          <w:sz w:val="24"/>
          <w:szCs w:val="24"/>
        </w:rPr>
        <w:t>Team TechSur-Stealth</w:t>
      </w:r>
      <w:r w:rsidR="00F23CAD">
        <w:rPr>
          <w:rFonts w:ascii="Times New Roman" w:hAnsi="Times New Roman" w:cs="Times New Roman"/>
          <w:sz w:val="24"/>
          <w:szCs w:val="24"/>
        </w:rPr>
        <w:t>,</w:t>
      </w:r>
      <w:r w:rsidR="00272A81">
        <w:rPr>
          <w:rFonts w:ascii="Times New Roman" w:hAnsi="Times New Roman" w:cs="Times New Roman"/>
          <w:sz w:val="24"/>
          <w:szCs w:val="24"/>
        </w:rPr>
        <w:t xml:space="preserve"> </w:t>
      </w:r>
      <w:r w:rsidR="00D25803" w:rsidRPr="00BB623B">
        <w:rPr>
          <w:rFonts w:ascii="Times New Roman" w:hAnsi="Times New Roman" w:cs="Times New Roman"/>
          <w:sz w:val="24"/>
          <w:szCs w:val="24"/>
        </w:rPr>
        <w:t xml:space="preserve">supported by our large business, Synergy, will pool resources to best serve </w:t>
      </w:r>
      <w:ins w:id="113" w:author="Nesha Hanna" w:date="2023-01-20T08:25:00Z">
        <w:r w:rsidR="00BC7C70">
          <w:rPr>
            <w:rFonts w:ascii="Times New Roman" w:hAnsi="Times New Roman" w:cs="Times New Roman"/>
            <w:sz w:val="24"/>
            <w:szCs w:val="24"/>
          </w:rPr>
          <w:t xml:space="preserve">the </w:t>
        </w:r>
      </w:ins>
      <w:r w:rsidR="00D25803" w:rsidRPr="00BB623B">
        <w:rPr>
          <w:rFonts w:ascii="Times New Roman" w:hAnsi="Times New Roman" w:cs="Times New Roman"/>
          <w:sz w:val="24"/>
          <w:szCs w:val="24"/>
        </w:rPr>
        <w:t xml:space="preserve">USCIS EPIC Program. Between the three firms we have the capacity, capabilities, and rigorous processes to ensure timely onboarding of resources. </w:t>
      </w:r>
      <w:r w:rsidR="00E428A9">
        <w:rPr>
          <w:rFonts w:ascii="Times New Roman" w:hAnsi="Times New Roman" w:cs="Times New Roman"/>
          <w:sz w:val="24"/>
          <w:szCs w:val="24"/>
        </w:rPr>
        <w:t xml:space="preserve">Team TechSur-Stealth includes a certified </w:t>
      </w:r>
      <w:r w:rsidR="00364B14">
        <w:rPr>
          <w:rFonts w:ascii="Times New Roman" w:hAnsi="Times New Roman" w:cs="Times New Roman"/>
          <w:sz w:val="24"/>
          <w:szCs w:val="24"/>
        </w:rPr>
        <w:t>Salesforce</w:t>
      </w:r>
      <w:r w:rsidR="00E428A9">
        <w:rPr>
          <w:rFonts w:ascii="Times New Roman" w:hAnsi="Times New Roman" w:cs="Times New Roman"/>
          <w:sz w:val="24"/>
          <w:szCs w:val="24"/>
        </w:rPr>
        <w:t xml:space="preserve"> Consulting Partner</w:t>
      </w:r>
      <w:r w:rsidR="00E428A9" w:rsidRPr="004C05B6">
        <w:rPr>
          <w:rFonts w:ascii="Times New Roman" w:hAnsi="Times New Roman" w:cs="Times New Roman"/>
          <w:sz w:val="24"/>
          <w:szCs w:val="24"/>
        </w:rPr>
        <w:t xml:space="preserve">, who has many years of experience staffing </w:t>
      </w:r>
      <w:r w:rsidR="00364B14" w:rsidRPr="004C05B6">
        <w:rPr>
          <w:rFonts w:ascii="Times New Roman" w:hAnsi="Times New Roman" w:cs="Times New Roman"/>
          <w:sz w:val="24"/>
          <w:szCs w:val="24"/>
        </w:rPr>
        <w:t>Salesforce</w:t>
      </w:r>
      <w:r w:rsidR="00E428A9" w:rsidRPr="004C05B6">
        <w:rPr>
          <w:rFonts w:ascii="Times New Roman" w:hAnsi="Times New Roman" w:cs="Times New Roman"/>
          <w:sz w:val="24"/>
          <w:szCs w:val="24"/>
        </w:rPr>
        <w:t xml:space="preserve"> projects for both cleared government projects and Fortune 100 commercial projects.  </w:t>
      </w:r>
      <w:r w:rsidR="00E428A9">
        <w:rPr>
          <w:rFonts w:ascii="Times New Roman" w:hAnsi="Times New Roman" w:cs="Times New Roman"/>
          <w:sz w:val="24"/>
          <w:szCs w:val="24"/>
        </w:rPr>
        <w:t>We are</w:t>
      </w:r>
      <w:r w:rsidR="00E428A9" w:rsidRPr="004C05B6">
        <w:rPr>
          <w:rFonts w:ascii="Times New Roman" w:hAnsi="Times New Roman" w:cs="Times New Roman"/>
          <w:sz w:val="24"/>
          <w:szCs w:val="24"/>
        </w:rPr>
        <w:t xml:space="preserve"> highly effective in supplying </w:t>
      </w:r>
      <w:r w:rsidR="00364B14" w:rsidRPr="004C05B6">
        <w:rPr>
          <w:rFonts w:ascii="Times New Roman" w:hAnsi="Times New Roman" w:cs="Times New Roman"/>
          <w:sz w:val="24"/>
          <w:szCs w:val="24"/>
        </w:rPr>
        <w:t>Salesforce</w:t>
      </w:r>
      <w:r w:rsidR="00E428A9" w:rsidRPr="004C05B6">
        <w:rPr>
          <w:rFonts w:ascii="Times New Roman" w:hAnsi="Times New Roman" w:cs="Times New Roman"/>
          <w:sz w:val="24"/>
          <w:szCs w:val="24"/>
        </w:rPr>
        <w:t xml:space="preserve"> resources of various skill</w:t>
      </w:r>
      <w:r w:rsidR="7296BB29" w:rsidRPr="004C05B6">
        <w:rPr>
          <w:rFonts w:ascii="Times New Roman" w:hAnsi="Times New Roman" w:cs="Times New Roman"/>
          <w:sz w:val="24"/>
          <w:szCs w:val="24"/>
        </w:rPr>
        <w:t>s</w:t>
      </w:r>
      <w:r w:rsidR="00E428A9" w:rsidRPr="004C05B6">
        <w:rPr>
          <w:rFonts w:ascii="Times New Roman" w:hAnsi="Times New Roman" w:cs="Times New Roman"/>
          <w:sz w:val="24"/>
          <w:szCs w:val="24"/>
        </w:rPr>
        <w:t xml:space="preserve"> and experience levels</w:t>
      </w:r>
      <w:del w:id="114" w:author="Nesha Hanna" w:date="2023-01-20T08:26:00Z">
        <w:r w:rsidR="252E938D" w:rsidRPr="004C05B6" w:rsidDel="00F02CF3">
          <w:rPr>
            <w:rFonts w:ascii="Times New Roman" w:hAnsi="Times New Roman" w:cs="Times New Roman"/>
            <w:sz w:val="24"/>
            <w:szCs w:val="24"/>
          </w:rPr>
          <w:delText xml:space="preserve">, </w:delText>
        </w:r>
      </w:del>
      <w:ins w:id="115" w:author="Nesha Hanna" w:date="2023-01-20T08:26:00Z">
        <w:r w:rsidR="00F02CF3">
          <w:rPr>
            <w:rFonts w:ascii="Times New Roman" w:hAnsi="Times New Roman" w:cs="Times New Roman"/>
            <w:sz w:val="24"/>
            <w:szCs w:val="24"/>
          </w:rPr>
          <w:t>. F</w:t>
        </w:r>
      </w:ins>
      <w:del w:id="116" w:author="Nesha Hanna" w:date="2023-01-20T08:26:00Z">
        <w:r w:rsidR="252E938D" w:rsidRPr="004C05B6" w:rsidDel="00F02CF3">
          <w:rPr>
            <w:rFonts w:ascii="Times New Roman" w:hAnsi="Times New Roman" w:cs="Times New Roman"/>
            <w:sz w:val="24"/>
            <w:szCs w:val="24"/>
          </w:rPr>
          <w:delText>f</w:delText>
        </w:r>
      </w:del>
      <w:r w:rsidR="252E938D" w:rsidRPr="004C05B6">
        <w:rPr>
          <w:rFonts w:ascii="Times New Roman" w:hAnsi="Times New Roman" w:cs="Times New Roman"/>
          <w:sz w:val="24"/>
          <w:szCs w:val="24"/>
        </w:rPr>
        <w:t xml:space="preserve">or example, </w:t>
      </w:r>
      <w:ins w:id="117" w:author="Nesha Hanna" w:date="2023-01-20T08:26:00Z">
        <w:r w:rsidR="00F02CF3">
          <w:rPr>
            <w:rFonts w:ascii="Times New Roman" w:hAnsi="Times New Roman" w:cs="Times New Roman"/>
            <w:sz w:val="24"/>
            <w:szCs w:val="24"/>
          </w:rPr>
          <w:t xml:space="preserve">we </w:t>
        </w:r>
      </w:ins>
      <w:r w:rsidR="000E54F5">
        <w:rPr>
          <w:rFonts w:ascii="Times New Roman" w:hAnsi="Times New Roman" w:cs="Times New Roman"/>
          <w:sz w:val="24"/>
          <w:szCs w:val="24"/>
        </w:rPr>
        <w:t xml:space="preserve">successfully </w:t>
      </w:r>
      <w:r w:rsidR="00FD1E7D">
        <w:rPr>
          <w:rFonts w:ascii="Times New Roman" w:hAnsi="Times New Roman" w:cs="Times New Roman"/>
          <w:sz w:val="24"/>
          <w:szCs w:val="24"/>
        </w:rPr>
        <w:t>supported Salesforce staffing for SBA</w:t>
      </w:r>
      <w:r w:rsidR="003A2DEC">
        <w:rPr>
          <w:rFonts w:ascii="Times New Roman" w:hAnsi="Times New Roman" w:cs="Times New Roman"/>
          <w:sz w:val="24"/>
          <w:szCs w:val="24"/>
        </w:rPr>
        <w:t xml:space="preserve">, USAID, </w:t>
      </w:r>
      <w:ins w:id="118" w:author="Nesha Hanna" w:date="2023-01-20T08:26:00Z">
        <w:r w:rsidR="00F02CF3">
          <w:rPr>
            <w:rFonts w:ascii="Times New Roman" w:hAnsi="Times New Roman" w:cs="Times New Roman"/>
            <w:sz w:val="24"/>
            <w:szCs w:val="24"/>
          </w:rPr>
          <w:t xml:space="preserve">and the </w:t>
        </w:r>
      </w:ins>
      <w:r w:rsidR="00A450C8" w:rsidRPr="0079132C">
        <w:rPr>
          <w:rFonts w:ascii="Times New Roman" w:hAnsi="Times New Roman" w:cs="Times New Roman"/>
          <w:sz w:val="24"/>
          <w:szCs w:val="24"/>
        </w:rPr>
        <w:t>N</w:t>
      </w:r>
      <w:r w:rsidR="00955241">
        <w:rPr>
          <w:rFonts w:ascii="Times New Roman" w:hAnsi="Times New Roman" w:cs="Times New Roman"/>
          <w:sz w:val="24"/>
          <w:szCs w:val="24"/>
        </w:rPr>
        <w:t>ational Endowment for Democracy</w:t>
      </w:r>
      <w:ins w:id="119" w:author="Nesha Hanna" w:date="2023-01-20T08:26:00Z">
        <w:r w:rsidR="00F02CF3">
          <w:rPr>
            <w:rFonts w:ascii="Times New Roman" w:hAnsi="Times New Roman" w:cs="Times New Roman"/>
            <w:sz w:val="24"/>
            <w:szCs w:val="24"/>
          </w:rPr>
          <w:t xml:space="preserve"> (NED)</w:t>
        </w:r>
      </w:ins>
      <w:r w:rsidR="04509CDB">
        <w:rPr>
          <w:rFonts w:ascii="Times New Roman" w:hAnsi="Times New Roman" w:cs="Times New Roman"/>
          <w:sz w:val="24"/>
          <w:szCs w:val="24"/>
        </w:rPr>
        <w:t>.</w:t>
      </w:r>
      <w:r w:rsidR="00C1281D">
        <w:rPr>
          <w:rFonts w:ascii="Times New Roman" w:hAnsi="Times New Roman" w:cs="Times New Roman"/>
          <w:sz w:val="24"/>
          <w:szCs w:val="24"/>
        </w:rPr>
        <w:t xml:space="preserve"> </w:t>
      </w:r>
    </w:p>
    <w:p w14:paraId="629EA7A4" w14:textId="35E04133" w:rsidR="00FD0C52" w:rsidRPr="0032206F" w:rsidRDefault="0032206F" w:rsidP="0032206F">
      <w:pPr>
        <w:pStyle w:val="SSIBodyText"/>
      </w:pPr>
      <w:r w:rsidRPr="0032206F">
        <w:rPr>
          <w:b/>
          <w:bCs/>
        </w:rPr>
        <w:fldChar w:fldCharType="begin"/>
      </w:r>
      <w:r w:rsidRPr="0032206F">
        <w:rPr>
          <w:b/>
          <w:bCs/>
        </w:rPr>
        <w:instrText xml:space="preserve"> REF _Ref124836091  \* MERGEFORMAT </w:instrText>
      </w:r>
      <w:r w:rsidRPr="0032206F">
        <w:rPr>
          <w:b/>
          <w:bCs/>
        </w:rPr>
        <w:fldChar w:fldCharType="separate"/>
      </w:r>
      <w:r w:rsidRPr="0032206F">
        <w:rPr>
          <w:b/>
          <w:bCs/>
        </w:rPr>
        <w:t xml:space="preserve">Figure </w:t>
      </w:r>
      <w:r w:rsidRPr="0032206F">
        <w:rPr>
          <w:b/>
          <w:bCs/>
          <w:noProof/>
        </w:rPr>
        <w:t>1</w:t>
      </w:r>
      <w:r w:rsidRPr="0032206F">
        <w:rPr>
          <w:b/>
          <w:bCs/>
        </w:rPr>
        <w:fldChar w:fldCharType="end"/>
      </w:r>
      <w:r>
        <w:t xml:space="preserve"> </w:t>
      </w:r>
      <w:r w:rsidR="00D3023B">
        <w:t xml:space="preserve">below reflects our </w:t>
      </w:r>
      <w:r w:rsidR="00233CFE">
        <w:t xml:space="preserve">team pooled </w:t>
      </w:r>
      <w:r w:rsidR="00D3023B">
        <w:t xml:space="preserve">approach </w:t>
      </w:r>
      <w:r w:rsidR="00233CFE">
        <w:t>for</w:t>
      </w:r>
      <w:r w:rsidR="00D3023B">
        <w:t xml:space="preserve"> staffing</w:t>
      </w:r>
      <w:r w:rsidR="008F650A">
        <w:t xml:space="preserve"> </w:t>
      </w:r>
      <w:r w:rsidR="0041029B">
        <w:t>USCI</w:t>
      </w:r>
      <w:r w:rsidR="00F23CAD">
        <w:t>S</w:t>
      </w:r>
      <w:r w:rsidR="0041029B">
        <w:t xml:space="preserve"> </w:t>
      </w:r>
      <w:r w:rsidR="00D3023B">
        <w:t xml:space="preserve">EPIC program. </w:t>
      </w:r>
    </w:p>
    <w:p w14:paraId="254DD86B" w14:textId="7790923D" w:rsidR="00831571" w:rsidRDefault="002D433D" w:rsidP="0026140D">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015F69" wp14:editId="37F3D3E7">
            <wp:extent cx="5411876"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8453" cy="3044075"/>
                    </a:xfrm>
                    <a:prstGeom prst="rect">
                      <a:avLst/>
                    </a:prstGeom>
                    <a:noFill/>
                    <a:ln>
                      <a:noFill/>
                    </a:ln>
                  </pic:spPr>
                </pic:pic>
              </a:graphicData>
            </a:graphic>
          </wp:inline>
        </w:drawing>
      </w:r>
    </w:p>
    <w:p w14:paraId="2E9F288B" w14:textId="0C052BAA" w:rsidR="00FD0C52" w:rsidRDefault="00FD0C52" w:rsidP="00795980">
      <w:pPr>
        <w:pStyle w:val="FigureTitle"/>
        <w:spacing w:after="240"/>
        <w:ind w:left="720"/>
        <w:rPr>
          <w:rFonts w:cs="Times New Roman"/>
          <w:szCs w:val="24"/>
        </w:rPr>
      </w:pPr>
      <w:bookmarkStart w:id="120" w:name="_Ref124836091"/>
      <w:r>
        <w:t xml:space="preserve">Figure </w:t>
      </w:r>
      <w:fldSimple w:instr=" SEQ Figure \* ARABIC ">
        <w:r>
          <w:rPr>
            <w:noProof/>
          </w:rPr>
          <w:t>1</w:t>
        </w:r>
      </w:fldSimple>
      <w:bookmarkEnd w:id="120"/>
      <w:r>
        <w:t xml:space="preserve">.  </w:t>
      </w:r>
      <w:r w:rsidR="008C7D85">
        <w:t xml:space="preserve">Unified Team </w:t>
      </w:r>
      <w:r w:rsidR="0032206F">
        <w:t xml:space="preserve">Proposed </w:t>
      </w:r>
      <w:r w:rsidR="008C7D85">
        <w:t>for USCIS EPIC</w:t>
      </w:r>
    </w:p>
    <w:p w14:paraId="1DC229F1" w14:textId="69CEE9B7" w:rsidR="00E428A9" w:rsidRDefault="008F650A" w:rsidP="009817D8">
      <w:pPr>
        <w:ind w:left="720"/>
        <w:rPr>
          <w:rFonts w:ascii="Times New Roman" w:hAnsi="Times New Roman" w:cs="Times New Roman"/>
          <w:sz w:val="24"/>
          <w:szCs w:val="24"/>
        </w:rPr>
      </w:pPr>
      <w:r>
        <w:rPr>
          <w:rFonts w:ascii="Times New Roman" w:hAnsi="Times New Roman" w:cs="Times New Roman"/>
          <w:sz w:val="24"/>
          <w:szCs w:val="24"/>
        </w:rPr>
        <w:t>C</w:t>
      </w:r>
      <w:r w:rsidR="00E428A9" w:rsidRPr="004C05B6">
        <w:rPr>
          <w:rFonts w:ascii="Times New Roman" w:hAnsi="Times New Roman" w:cs="Times New Roman"/>
          <w:sz w:val="24"/>
          <w:szCs w:val="24"/>
        </w:rPr>
        <w:t xml:space="preserve">andidates </w:t>
      </w:r>
      <w:r w:rsidR="004E3168">
        <w:rPr>
          <w:rFonts w:ascii="Times New Roman" w:hAnsi="Times New Roman" w:cs="Times New Roman"/>
          <w:sz w:val="24"/>
          <w:szCs w:val="24"/>
        </w:rPr>
        <w:t xml:space="preserve">are screened </w:t>
      </w:r>
      <w:r w:rsidR="00E428A9" w:rsidRPr="004C05B6">
        <w:rPr>
          <w:rFonts w:ascii="Times New Roman" w:hAnsi="Times New Roman" w:cs="Times New Roman"/>
          <w:sz w:val="24"/>
          <w:szCs w:val="24"/>
        </w:rPr>
        <w:t xml:space="preserve">via interviews and hands-on exercises before being </w:t>
      </w:r>
      <w:r w:rsidR="00AB7DEF">
        <w:rPr>
          <w:rFonts w:ascii="Times New Roman" w:hAnsi="Times New Roman" w:cs="Times New Roman"/>
          <w:sz w:val="24"/>
          <w:szCs w:val="24"/>
        </w:rPr>
        <w:t>onboarded at</w:t>
      </w:r>
      <w:r w:rsidR="00E428A9" w:rsidRPr="004C05B6">
        <w:rPr>
          <w:rFonts w:ascii="Times New Roman" w:hAnsi="Times New Roman" w:cs="Times New Roman"/>
          <w:sz w:val="24"/>
          <w:szCs w:val="24"/>
        </w:rPr>
        <w:t xml:space="preserve"> USCIS</w:t>
      </w:r>
      <w:r w:rsidR="004E3168">
        <w:rPr>
          <w:rFonts w:ascii="Times New Roman" w:hAnsi="Times New Roman" w:cs="Times New Roman"/>
          <w:sz w:val="24"/>
          <w:szCs w:val="24"/>
        </w:rPr>
        <w:t xml:space="preserve">, </w:t>
      </w:r>
      <w:r w:rsidR="00E428A9" w:rsidRPr="004C05B6">
        <w:rPr>
          <w:rFonts w:ascii="Times New Roman" w:hAnsi="Times New Roman" w:cs="Times New Roman"/>
          <w:sz w:val="24"/>
          <w:szCs w:val="24"/>
        </w:rPr>
        <w:t>ensur</w:t>
      </w:r>
      <w:r w:rsidR="004E3168">
        <w:rPr>
          <w:rFonts w:ascii="Times New Roman" w:hAnsi="Times New Roman" w:cs="Times New Roman"/>
          <w:sz w:val="24"/>
          <w:szCs w:val="24"/>
        </w:rPr>
        <w:t>ing</w:t>
      </w:r>
      <w:r w:rsidR="00E428A9" w:rsidRPr="004C05B6">
        <w:rPr>
          <w:rFonts w:ascii="Times New Roman" w:hAnsi="Times New Roman" w:cs="Times New Roman"/>
          <w:sz w:val="24"/>
          <w:szCs w:val="24"/>
        </w:rPr>
        <w:t xml:space="preserve"> that candidates have the desired skills and experience</w:t>
      </w:r>
      <w:r w:rsidR="001F5346">
        <w:rPr>
          <w:rFonts w:ascii="Times New Roman" w:hAnsi="Times New Roman" w:cs="Times New Roman"/>
          <w:sz w:val="24"/>
          <w:szCs w:val="24"/>
        </w:rPr>
        <w:t xml:space="preserve"> for each position</w:t>
      </w:r>
      <w:r w:rsidR="00E428A9" w:rsidRPr="004C05B6">
        <w:rPr>
          <w:rFonts w:ascii="Times New Roman" w:hAnsi="Times New Roman" w:cs="Times New Roman"/>
          <w:sz w:val="24"/>
          <w:szCs w:val="24"/>
        </w:rPr>
        <w:t>.</w:t>
      </w:r>
      <w:r w:rsidR="00AC0D2C">
        <w:rPr>
          <w:rFonts w:ascii="Times New Roman" w:hAnsi="Times New Roman" w:cs="Times New Roman"/>
          <w:sz w:val="24"/>
          <w:szCs w:val="24"/>
        </w:rPr>
        <w:t xml:space="preserve"> </w:t>
      </w:r>
      <w:r w:rsidR="00365927">
        <w:rPr>
          <w:rFonts w:ascii="Times New Roman" w:hAnsi="Times New Roman" w:cs="Times New Roman"/>
          <w:sz w:val="24"/>
          <w:szCs w:val="24"/>
        </w:rPr>
        <w:t xml:space="preserve">While experts are waiting for </w:t>
      </w:r>
      <w:r w:rsidR="00E428A9" w:rsidRPr="004C05B6">
        <w:rPr>
          <w:rFonts w:ascii="Times New Roman" w:hAnsi="Times New Roman" w:cs="Times New Roman"/>
          <w:sz w:val="24"/>
          <w:szCs w:val="24"/>
        </w:rPr>
        <w:t xml:space="preserve">USCIS </w:t>
      </w:r>
      <w:r w:rsidR="00957A53">
        <w:rPr>
          <w:rFonts w:ascii="Times New Roman" w:hAnsi="Times New Roman" w:cs="Times New Roman"/>
          <w:sz w:val="24"/>
          <w:szCs w:val="24"/>
        </w:rPr>
        <w:t>Entrance</w:t>
      </w:r>
      <w:r w:rsidR="0036316B">
        <w:rPr>
          <w:rFonts w:ascii="Times New Roman" w:hAnsi="Times New Roman" w:cs="Times New Roman"/>
          <w:sz w:val="24"/>
          <w:szCs w:val="24"/>
        </w:rPr>
        <w:t xml:space="preserve"> </w:t>
      </w:r>
      <w:proofErr w:type="gramStart"/>
      <w:r w:rsidR="0036316B">
        <w:rPr>
          <w:rFonts w:ascii="Times New Roman" w:hAnsi="Times New Roman" w:cs="Times New Roman"/>
          <w:sz w:val="24"/>
          <w:szCs w:val="24"/>
        </w:rPr>
        <w:t>On</w:t>
      </w:r>
      <w:proofErr w:type="gramEnd"/>
      <w:r w:rsidR="0036316B">
        <w:rPr>
          <w:rFonts w:ascii="Times New Roman" w:hAnsi="Times New Roman" w:cs="Times New Roman"/>
          <w:sz w:val="24"/>
          <w:szCs w:val="24"/>
        </w:rPr>
        <w:t xml:space="preserve"> Duty (EOD)</w:t>
      </w:r>
      <w:r w:rsidR="00957A53">
        <w:rPr>
          <w:rFonts w:ascii="Times New Roman" w:hAnsi="Times New Roman" w:cs="Times New Roman"/>
          <w:sz w:val="24"/>
          <w:szCs w:val="24"/>
        </w:rPr>
        <w:t xml:space="preserve"> interim clearance</w:t>
      </w:r>
      <w:r w:rsidR="00613A99">
        <w:rPr>
          <w:rFonts w:ascii="Times New Roman" w:hAnsi="Times New Roman" w:cs="Times New Roman"/>
          <w:sz w:val="24"/>
          <w:szCs w:val="24"/>
        </w:rPr>
        <w:t>, we conduct bootcamp</w:t>
      </w:r>
      <w:ins w:id="121" w:author="Nesha Hanna" w:date="2023-01-20T08:27:00Z">
        <w:r w:rsidR="004A04FB">
          <w:rPr>
            <w:rFonts w:ascii="Times New Roman" w:hAnsi="Times New Roman" w:cs="Times New Roman"/>
            <w:sz w:val="24"/>
            <w:szCs w:val="24"/>
          </w:rPr>
          <w:t>s</w:t>
        </w:r>
      </w:ins>
      <w:r w:rsidR="00E428A9" w:rsidRPr="004C05B6">
        <w:rPr>
          <w:rFonts w:ascii="Times New Roman" w:hAnsi="Times New Roman" w:cs="Times New Roman"/>
          <w:sz w:val="24"/>
          <w:szCs w:val="24"/>
        </w:rPr>
        <w:t xml:space="preserve"> to familiarize them with </w:t>
      </w:r>
      <w:r w:rsidR="00613A99">
        <w:rPr>
          <w:rFonts w:ascii="Times New Roman" w:hAnsi="Times New Roman" w:cs="Times New Roman"/>
          <w:sz w:val="24"/>
          <w:szCs w:val="24"/>
        </w:rPr>
        <w:t>USCIS background and</w:t>
      </w:r>
      <w:r w:rsidR="00613A99" w:rsidRPr="004C05B6">
        <w:rPr>
          <w:rFonts w:ascii="Times New Roman" w:hAnsi="Times New Roman" w:cs="Times New Roman"/>
          <w:sz w:val="24"/>
          <w:szCs w:val="24"/>
        </w:rPr>
        <w:t xml:space="preserve"> </w:t>
      </w:r>
      <w:r w:rsidR="00E428A9" w:rsidRPr="004C05B6">
        <w:rPr>
          <w:rFonts w:ascii="Times New Roman" w:hAnsi="Times New Roman" w:cs="Times New Roman"/>
          <w:sz w:val="24"/>
          <w:szCs w:val="24"/>
        </w:rPr>
        <w:t xml:space="preserve">EPIC platforms, resources, and </w:t>
      </w:r>
      <w:r w:rsidR="00613A99">
        <w:rPr>
          <w:rFonts w:ascii="Times New Roman" w:hAnsi="Times New Roman" w:cs="Times New Roman"/>
          <w:sz w:val="24"/>
          <w:szCs w:val="24"/>
        </w:rPr>
        <w:t>standards</w:t>
      </w:r>
      <w:r w:rsidR="00E428A9" w:rsidRPr="004C05B6">
        <w:rPr>
          <w:rFonts w:ascii="Times New Roman" w:hAnsi="Times New Roman" w:cs="Times New Roman"/>
          <w:sz w:val="24"/>
          <w:szCs w:val="24"/>
        </w:rPr>
        <w:t>.</w:t>
      </w:r>
      <w:r w:rsidR="00416817">
        <w:rPr>
          <w:rFonts w:ascii="Times New Roman" w:hAnsi="Times New Roman" w:cs="Times New Roman"/>
          <w:sz w:val="24"/>
          <w:szCs w:val="24"/>
        </w:rPr>
        <w:t xml:space="preserve"> </w:t>
      </w:r>
      <w:r w:rsidR="00E428A9" w:rsidRPr="004C05B6">
        <w:rPr>
          <w:rFonts w:ascii="Times New Roman" w:hAnsi="Times New Roman" w:cs="Times New Roman"/>
          <w:sz w:val="24"/>
          <w:szCs w:val="24"/>
        </w:rPr>
        <w:t xml:space="preserve">Post-COVID, the labor market for </w:t>
      </w:r>
      <w:r w:rsidR="00364B14" w:rsidRPr="004C05B6">
        <w:rPr>
          <w:rFonts w:ascii="Times New Roman" w:hAnsi="Times New Roman" w:cs="Times New Roman"/>
          <w:sz w:val="24"/>
          <w:szCs w:val="24"/>
        </w:rPr>
        <w:t>Salesforce</w:t>
      </w:r>
      <w:r w:rsidR="00E428A9" w:rsidRPr="004C05B6">
        <w:rPr>
          <w:rFonts w:ascii="Times New Roman" w:hAnsi="Times New Roman" w:cs="Times New Roman"/>
          <w:sz w:val="24"/>
          <w:szCs w:val="24"/>
        </w:rPr>
        <w:t xml:space="preserve"> resources is </w:t>
      </w:r>
      <w:r w:rsidR="00E3039C">
        <w:rPr>
          <w:rFonts w:ascii="Times New Roman" w:hAnsi="Times New Roman" w:cs="Times New Roman"/>
          <w:sz w:val="24"/>
          <w:szCs w:val="24"/>
        </w:rPr>
        <w:t>has shifted</w:t>
      </w:r>
      <w:r w:rsidR="00E3039C" w:rsidRPr="004C05B6">
        <w:rPr>
          <w:rFonts w:ascii="Times New Roman" w:hAnsi="Times New Roman" w:cs="Times New Roman"/>
          <w:sz w:val="24"/>
          <w:szCs w:val="24"/>
        </w:rPr>
        <w:t xml:space="preserve"> </w:t>
      </w:r>
      <w:r w:rsidR="00E428A9" w:rsidRPr="004C05B6">
        <w:rPr>
          <w:rFonts w:ascii="Times New Roman" w:hAnsi="Times New Roman" w:cs="Times New Roman"/>
          <w:sz w:val="24"/>
          <w:szCs w:val="24"/>
        </w:rPr>
        <w:t>toward</w:t>
      </w:r>
      <w:r w:rsidR="00E3039C">
        <w:rPr>
          <w:rFonts w:ascii="Times New Roman" w:hAnsi="Times New Roman" w:cs="Times New Roman"/>
          <w:sz w:val="24"/>
          <w:szCs w:val="24"/>
        </w:rPr>
        <w:t>s</w:t>
      </w:r>
      <w:r w:rsidR="00E428A9" w:rsidRPr="004C05B6">
        <w:rPr>
          <w:rFonts w:ascii="Times New Roman" w:hAnsi="Times New Roman" w:cs="Times New Roman"/>
          <w:sz w:val="24"/>
          <w:szCs w:val="24"/>
        </w:rPr>
        <w:t xml:space="preserve"> remote work</w:t>
      </w:r>
      <w:r w:rsidR="00CA3C99">
        <w:rPr>
          <w:rFonts w:ascii="Times New Roman" w:hAnsi="Times New Roman" w:cs="Times New Roman"/>
          <w:sz w:val="24"/>
          <w:szCs w:val="24"/>
        </w:rPr>
        <w:t xml:space="preserve"> which made hiring experts easier to utilize expertise across </w:t>
      </w:r>
      <w:r w:rsidR="00CA3C99">
        <w:rPr>
          <w:rFonts w:ascii="Times New Roman" w:hAnsi="Times New Roman" w:cs="Times New Roman"/>
          <w:sz w:val="24"/>
          <w:szCs w:val="24"/>
        </w:rPr>
        <w:lastRenderedPageBreak/>
        <w:t>different U.S states</w:t>
      </w:r>
      <w:r w:rsidR="00E428A9" w:rsidRPr="004C05B6">
        <w:rPr>
          <w:rFonts w:ascii="Times New Roman" w:hAnsi="Times New Roman" w:cs="Times New Roman"/>
          <w:sz w:val="24"/>
          <w:szCs w:val="24"/>
        </w:rPr>
        <w:t xml:space="preserve">.  </w:t>
      </w:r>
      <w:r w:rsidR="00E428A9">
        <w:rPr>
          <w:rFonts w:ascii="Times New Roman" w:hAnsi="Times New Roman" w:cs="Times New Roman"/>
          <w:sz w:val="24"/>
          <w:szCs w:val="24"/>
        </w:rPr>
        <w:t xml:space="preserve">This allows us to </w:t>
      </w:r>
      <w:r w:rsidR="008861AB">
        <w:rPr>
          <w:rFonts w:ascii="Times New Roman" w:hAnsi="Times New Roman" w:cs="Times New Roman"/>
          <w:sz w:val="24"/>
          <w:szCs w:val="24"/>
        </w:rPr>
        <w:t xml:space="preserve">expeditiously </w:t>
      </w:r>
      <w:r w:rsidR="00E428A9">
        <w:rPr>
          <w:rFonts w:ascii="Times New Roman" w:hAnsi="Times New Roman" w:cs="Times New Roman"/>
          <w:sz w:val="24"/>
          <w:szCs w:val="24"/>
        </w:rPr>
        <w:t xml:space="preserve">identify highly skilled, experienced resources </w:t>
      </w:r>
      <w:r w:rsidR="006934E2">
        <w:rPr>
          <w:rFonts w:ascii="Times New Roman" w:hAnsi="Times New Roman" w:cs="Times New Roman"/>
          <w:sz w:val="24"/>
          <w:szCs w:val="24"/>
        </w:rPr>
        <w:t xml:space="preserve">with strong </w:t>
      </w:r>
      <w:ins w:id="122" w:author="Nesha Hanna" w:date="2023-01-20T08:27:00Z">
        <w:r w:rsidR="005F5CBB">
          <w:rPr>
            <w:rFonts w:ascii="Times New Roman" w:hAnsi="Times New Roman" w:cs="Times New Roman"/>
            <w:sz w:val="24"/>
            <w:szCs w:val="24"/>
          </w:rPr>
          <w:t>S</w:t>
        </w:r>
      </w:ins>
      <w:del w:id="123" w:author="Nesha Hanna" w:date="2023-01-20T08:27:00Z">
        <w:r w:rsidR="006934E2" w:rsidDel="005F5CBB">
          <w:rPr>
            <w:rFonts w:ascii="Times New Roman" w:hAnsi="Times New Roman" w:cs="Times New Roman"/>
            <w:sz w:val="24"/>
            <w:szCs w:val="24"/>
          </w:rPr>
          <w:delText>s</w:delText>
        </w:r>
      </w:del>
      <w:r w:rsidR="006934E2">
        <w:rPr>
          <w:rFonts w:ascii="Times New Roman" w:hAnsi="Times New Roman" w:cs="Times New Roman"/>
          <w:sz w:val="24"/>
          <w:szCs w:val="24"/>
        </w:rPr>
        <w:t>alesforce</w:t>
      </w:r>
      <w:del w:id="124" w:author="Nesha Hanna" w:date="2023-01-20T08:27:00Z">
        <w:r w:rsidR="006934E2" w:rsidDel="005F5CBB">
          <w:rPr>
            <w:rFonts w:ascii="Times New Roman" w:hAnsi="Times New Roman" w:cs="Times New Roman"/>
            <w:sz w:val="24"/>
            <w:szCs w:val="24"/>
          </w:rPr>
          <w:delText>s</w:delText>
        </w:r>
      </w:del>
      <w:r w:rsidR="006934E2">
        <w:rPr>
          <w:rFonts w:ascii="Times New Roman" w:hAnsi="Times New Roman" w:cs="Times New Roman"/>
          <w:sz w:val="24"/>
          <w:szCs w:val="24"/>
        </w:rPr>
        <w:t xml:space="preserve"> </w:t>
      </w:r>
      <w:r w:rsidR="00F958D4">
        <w:rPr>
          <w:rFonts w:ascii="Times New Roman" w:hAnsi="Times New Roman" w:cs="Times New Roman"/>
          <w:sz w:val="24"/>
          <w:szCs w:val="24"/>
        </w:rPr>
        <w:t>experience and expertise</w:t>
      </w:r>
      <w:r w:rsidR="00E428A9" w:rsidRPr="004C05B6">
        <w:rPr>
          <w:rFonts w:ascii="Times New Roman" w:hAnsi="Times New Roman" w:cs="Times New Roman"/>
          <w:sz w:val="24"/>
          <w:szCs w:val="24"/>
        </w:rPr>
        <w:t>.</w:t>
      </w:r>
    </w:p>
    <w:p w14:paraId="18235E8C" w14:textId="6B04256E" w:rsidR="009817D8" w:rsidRDefault="00E428A9" w:rsidP="009817D8">
      <w:pPr>
        <w:ind w:left="720"/>
        <w:rPr>
          <w:rFonts w:ascii="Times New Roman" w:hAnsi="Times New Roman" w:cs="Times New Roman"/>
          <w:sz w:val="24"/>
          <w:szCs w:val="24"/>
        </w:rPr>
      </w:pPr>
      <w:r w:rsidRPr="002F6CCA">
        <w:rPr>
          <w:rFonts w:ascii="Times New Roman" w:hAnsi="Times New Roman" w:cs="Times New Roman"/>
          <w:sz w:val="24"/>
          <w:szCs w:val="24"/>
        </w:rPr>
        <w:t xml:space="preserve">Team TechSur-Stealth views recruiting as a long-term investment with returns demonstrated by high employee engagement scores </w:t>
      </w:r>
      <w:r w:rsidR="009A0FDB">
        <w:rPr>
          <w:rFonts w:ascii="Times New Roman" w:hAnsi="Times New Roman" w:cs="Times New Roman"/>
          <w:sz w:val="24"/>
          <w:szCs w:val="24"/>
        </w:rPr>
        <w:t xml:space="preserve">of </w:t>
      </w:r>
      <w:r w:rsidRPr="002F6CCA">
        <w:rPr>
          <w:rFonts w:ascii="Times New Roman" w:hAnsi="Times New Roman" w:cs="Times New Roman"/>
          <w:sz w:val="24"/>
          <w:szCs w:val="24"/>
        </w:rPr>
        <w:t>79% vs. 73%</w:t>
      </w:r>
      <w:r w:rsidR="00040F2E">
        <w:rPr>
          <w:rFonts w:ascii="Times New Roman" w:hAnsi="Times New Roman" w:cs="Times New Roman"/>
          <w:sz w:val="24"/>
          <w:szCs w:val="24"/>
        </w:rPr>
        <w:t xml:space="preserve"> (</w:t>
      </w:r>
      <w:r w:rsidRPr="002F6CCA">
        <w:rPr>
          <w:rFonts w:ascii="Times New Roman" w:hAnsi="Times New Roman" w:cs="Times New Roman"/>
          <w:sz w:val="24"/>
          <w:szCs w:val="24"/>
        </w:rPr>
        <w:t>source: Worldnorms Benchmark</w:t>
      </w:r>
      <w:r w:rsidR="00243A27">
        <w:rPr>
          <w:rFonts w:ascii="Times New Roman" w:hAnsi="Times New Roman" w:cs="Times New Roman"/>
          <w:sz w:val="24"/>
          <w:szCs w:val="24"/>
        </w:rPr>
        <w:t xml:space="preserve"> </w:t>
      </w:r>
      <w:r w:rsidRPr="002F6CCA">
        <w:rPr>
          <w:rFonts w:ascii="Times New Roman" w:hAnsi="Times New Roman" w:cs="Times New Roman"/>
          <w:sz w:val="24"/>
          <w:szCs w:val="24"/>
        </w:rPr>
        <w:t>per recent Qualtrics survey) and lower than industry average turnover rates 15% vs. 16.9% (source: HR 3D). We proactively recruit to nurture our pipeline of talented IT professionals and targeted recruiting sprints to fill specific project needs. We have long tenured, dedicated recruiters who have significant experience sourcing and staffing highly qualified IT professionals. Our dedicated team builds relationships with potential candidates found through sourcing efforts and participation in career fairs, industry days, and Open Houses. We keep in touch via email, social media, and Team TechSur-Stealth</w:t>
      </w:r>
      <w:del w:id="125" w:author="Nesha Hanna" w:date="2023-01-20T08:28:00Z">
        <w:r w:rsidRPr="002F6CCA" w:rsidDel="00866923">
          <w:rPr>
            <w:rFonts w:ascii="Times New Roman" w:hAnsi="Times New Roman" w:cs="Times New Roman"/>
            <w:sz w:val="24"/>
            <w:szCs w:val="24"/>
          </w:rPr>
          <w:delText xml:space="preserve"> </w:delText>
        </w:r>
      </w:del>
      <w:r w:rsidRPr="002F6CCA">
        <w:rPr>
          <w:rFonts w:ascii="Times New Roman" w:hAnsi="Times New Roman" w:cs="Times New Roman"/>
          <w:sz w:val="24"/>
          <w:szCs w:val="24"/>
        </w:rPr>
        <w:t xml:space="preserve">-sponsored quarterly networking events to share upcoming opportunities and introduce them to current employees and fellow candidates. This ensures that we have robust, ready candidate pools within our applicant tracking system for better/faster hiring processes. </w:t>
      </w:r>
    </w:p>
    <w:p w14:paraId="0C5DE47B" w14:textId="5C555C9A" w:rsidR="00E428A9" w:rsidRPr="002F6CCA" w:rsidRDefault="00F958D4" w:rsidP="00762F90">
      <w:pPr>
        <w:ind w:left="720"/>
        <w:rPr>
          <w:rFonts w:ascii="Times New Roman" w:hAnsi="Times New Roman" w:cs="Times New Roman"/>
          <w:sz w:val="24"/>
          <w:szCs w:val="24"/>
        </w:rPr>
      </w:pPr>
      <w:r>
        <w:rPr>
          <w:rFonts w:ascii="Times New Roman" w:hAnsi="Times New Roman" w:cs="Times New Roman"/>
          <w:sz w:val="24"/>
          <w:szCs w:val="24"/>
        </w:rPr>
        <w:t>Our</w:t>
      </w:r>
      <w:r w:rsidR="00E428A9" w:rsidRPr="002F6CCA">
        <w:rPr>
          <w:rFonts w:ascii="Times New Roman" w:hAnsi="Times New Roman" w:cs="Times New Roman"/>
          <w:sz w:val="24"/>
          <w:szCs w:val="24"/>
        </w:rPr>
        <w:t xml:space="preserve"> targeted recruiting process starts with skills, experience, and customer/team fit requirements. We first look across our </w:t>
      </w:r>
      <w:r w:rsidR="00E428A9">
        <w:rPr>
          <w:rFonts w:ascii="Times New Roman" w:hAnsi="Times New Roman" w:cs="Times New Roman"/>
          <w:sz w:val="24"/>
          <w:szCs w:val="24"/>
        </w:rPr>
        <w:t>current</w:t>
      </w:r>
      <w:r w:rsidR="00E428A9" w:rsidRPr="002F6CCA">
        <w:rPr>
          <w:rFonts w:ascii="Times New Roman" w:hAnsi="Times New Roman" w:cs="Times New Roman"/>
          <w:sz w:val="24"/>
          <w:szCs w:val="24"/>
        </w:rPr>
        <w:t xml:space="preserve"> team members using our HR/talent management system for internal candidates </w:t>
      </w:r>
      <w:r w:rsidR="00500D23">
        <w:rPr>
          <w:rFonts w:ascii="Times New Roman" w:hAnsi="Times New Roman" w:cs="Times New Roman"/>
          <w:sz w:val="24"/>
          <w:szCs w:val="24"/>
        </w:rPr>
        <w:t xml:space="preserve">and </w:t>
      </w:r>
      <w:r w:rsidR="00E428A9" w:rsidRPr="002F6CCA">
        <w:rPr>
          <w:rFonts w:ascii="Times New Roman" w:hAnsi="Times New Roman" w:cs="Times New Roman"/>
          <w:sz w:val="24"/>
          <w:szCs w:val="24"/>
        </w:rPr>
        <w:t xml:space="preserve">then look outside our organization, engaging our Recruiting Team to identify qualified candidates from our </w:t>
      </w:r>
      <w:r w:rsidR="00E428A9">
        <w:rPr>
          <w:rFonts w:ascii="Times New Roman" w:hAnsi="Times New Roman" w:cs="Times New Roman"/>
          <w:sz w:val="24"/>
          <w:szCs w:val="24"/>
        </w:rPr>
        <w:t>recruiting</w:t>
      </w:r>
      <w:r w:rsidR="00E428A9" w:rsidRPr="002F6CCA">
        <w:rPr>
          <w:rFonts w:ascii="Times New Roman" w:hAnsi="Times New Roman" w:cs="Times New Roman"/>
          <w:sz w:val="24"/>
          <w:szCs w:val="24"/>
        </w:rPr>
        <w:t xml:space="preserve"> database of more than 100,000 pre-screened candidates; employee referrals (which account for nearly 20% of our hires) – incentivized with $2,000 referral bonuses (or more during special drives); and new applicants. We post positions on industry-standard sites (Monster, LinkedIn, Indeed, </w:t>
      </w:r>
      <w:ins w:id="126" w:author="Nesha Hanna" w:date="2023-01-20T08:29:00Z">
        <w:r w:rsidR="00826B02">
          <w:rPr>
            <w:rFonts w:ascii="Times New Roman" w:hAnsi="Times New Roman" w:cs="Times New Roman"/>
            <w:sz w:val="24"/>
            <w:szCs w:val="24"/>
          </w:rPr>
          <w:t xml:space="preserve">and </w:t>
        </w:r>
      </w:ins>
      <w:r w:rsidR="00E428A9" w:rsidRPr="002F6CCA">
        <w:rPr>
          <w:rFonts w:ascii="Times New Roman" w:hAnsi="Times New Roman" w:cs="Times New Roman"/>
          <w:sz w:val="24"/>
          <w:szCs w:val="24"/>
        </w:rPr>
        <w:t>Dice) and specialty job boards (</w:t>
      </w:r>
      <w:hyperlink r:id="rId10" w:history="1">
        <w:r w:rsidR="00910C5B" w:rsidRPr="00382590">
          <w:rPr>
            <w:rFonts w:ascii="Times New Roman" w:hAnsi="Times New Roman" w:cs="Times New Roman"/>
            <w:sz w:val="24"/>
            <w:szCs w:val="24"/>
          </w:rPr>
          <w:t>Salesforce Jobs on AppExchange</w:t>
        </w:r>
        <w:r w:rsidR="00B812C7" w:rsidRPr="00382590">
          <w:rPr>
            <w:rFonts w:ascii="Times New Roman" w:hAnsi="Times New Roman" w:cs="Times New Roman"/>
            <w:sz w:val="24"/>
            <w:szCs w:val="24"/>
          </w:rPr>
          <w:t xml:space="preserve">, </w:t>
        </w:r>
        <w:hyperlink r:id="rId11" w:history="1">
          <w:r w:rsidR="00B812C7" w:rsidRPr="00382590">
            <w:rPr>
              <w:rFonts w:ascii="Times New Roman" w:hAnsi="Times New Roman" w:cs="Times New Roman"/>
              <w:sz w:val="24"/>
              <w:szCs w:val="24"/>
            </w:rPr>
            <w:t>Salesforce Trailblazer Community</w:t>
          </w:r>
          <w:r w:rsidR="009817D8">
            <w:rPr>
              <w:rFonts w:ascii="Times New Roman" w:hAnsi="Times New Roman" w:cs="Times New Roman"/>
              <w:sz w:val="24"/>
              <w:szCs w:val="24"/>
            </w:rPr>
            <w:t xml:space="preserve">). </w:t>
          </w:r>
        </w:hyperlink>
      </w:hyperlink>
      <w:r w:rsidR="006A7EDF">
        <w:rPr>
          <w:rFonts w:ascii="Times New Roman" w:hAnsi="Times New Roman" w:cs="Times New Roman"/>
          <w:sz w:val="24"/>
          <w:szCs w:val="24"/>
        </w:rPr>
        <w:t>As needed, w</w:t>
      </w:r>
      <w:r w:rsidR="00E428A9" w:rsidRPr="002F6CCA">
        <w:rPr>
          <w:rFonts w:ascii="Times New Roman" w:hAnsi="Times New Roman" w:cs="Times New Roman"/>
          <w:sz w:val="24"/>
          <w:szCs w:val="24"/>
        </w:rPr>
        <w:t xml:space="preserve">e engage our partner network of </w:t>
      </w:r>
      <w:r w:rsidR="00E428A9">
        <w:rPr>
          <w:rFonts w:ascii="Times New Roman" w:hAnsi="Times New Roman" w:cs="Times New Roman"/>
          <w:sz w:val="24"/>
          <w:szCs w:val="24"/>
        </w:rPr>
        <w:t>15</w:t>
      </w:r>
      <w:r w:rsidR="00E428A9" w:rsidRPr="002F6CCA">
        <w:rPr>
          <w:rFonts w:ascii="Times New Roman" w:hAnsi="Times New Roman" w:cs="Times New Roman"/>
          <w:sz w:val="24"/>
          <w:szCs w:val="24"/>
        </w:rPr>
        <w:t xml:space="preserve"> specialized staffing firms, and/or academic institutions</w:t>
      </w:r>
      <w:r w:rsidR="00FB7173">
        <w:rPr>
          <w:rFonts w:ascii="Times New Roman" w:hAnsi="Times New Roman" w:cs="Times New Roman"/>
          <w:sz w:val="24"/>
          <w:szCs w:val="24"/>
        </w:rPr>
        <w:t>.</w:t>
      </w:r>
      <w:r w:rsidR="00E428A9" w:rsidRPr="002F6CCA">
        <w:rPr>
          <w:rFonts w:ascii="Times New Roman" w:hAnsi="Times New Roman" w:cs="Times New Roman"/>
          <w:sz w:val="24"/>
          <w:szCs w:val="24"/>
        </w:rPr>
        <w:t xml:space="preserve"> such as </w:t>
      </w:r>
      <w:r w:rsidR="00E428A9" w:rsidRPr="00F051B0">
        <w:rPr>
          <w:rFonts w:ascii="Times New Roman" w:hAnsi="Times New Roman" w:cs="Times New Roman"/>
          <w:sz w:val="24"/>
          <w:szCs w:val="24"/>
        </w:rPr>
        <w:t>The Johns Hopkins University, University of Maryland, Virginia Polytechnic Institute &amp; State University, and various Historically Black Colleges and Universities (HBCUs) such as Howard University.</w:t>
      </w:r>
    </w:p>
    <w:p w14:paraId="0912EA40" w14:textId="06D460FB" w:rsidR="00E428A9" w:rsidRPr="004C05B6" w:rsidRDefault="00E428A9" w:rsidP="002302C5">
      <w:pPr>
        <w:ind w:left="720"/>
        <w:rPr>
          <w:rFonts w:ascii="Times New Roman" w:hAnsi="Times New Roman" w:cs="Times New Roman"/>
          <w:sz w:val="24"/>
          <w:szCs w:val="24"/>
        </w:rPr>
      </w:pPr>
      <w:r w:rsidRPr="002F6CCA">
        <w:rPr>
          <w:rFonts w:ascii="Times New Roman" w:hAnsi="Times New Roman" w:cs="Times New Roman"/>
          <w:sz w:val="24"/>
          <w:szCs w:val="24"/>
        </w:rPr>
        <w:t xml:space="preserve">Our recruiters work with </w:t>
      </w:r>
      <w:r>
        <w:rPr>
          <w:rFonts w:ascii="Times New Roman" w:hAnsi="Times New Roman" w:cs="Times New Roman"/>
          <w:sz w:val="24"/>
          <w:szCs w:val="24"/>
        </w:rPr>
        <w:t>project leads</w:t>
      </w:r>
      <w:r w:rsidRPr="002F6CCA">
        <w:rPr>
          <w:rFonts w:ascii="Times New Roman" w:hAnsi="Times New Roman" w:cs="Times New Roman"/>
          <w:sz w:val="24"/>
          <w:szCs w:val="24"/>
        </w:rPr>
        <w:t xml:space="preserve"> to screen and schedule interviews with the most promising qualified candidates. We use online skills assessment tools (</w:t>
      </w:r>
      <w:proofErr w:type="spellStart"/>
      <w:r w:rsidRPr="00F051B0">
        <w:rPr>
          <w:rFonts w:ascii="Times New Roman" w:hAnsi="Times New Roman" w:cs="Times New Roman"/>
          <w:sz w:val="24"/>
          <w:szCs w:val="24"/>
        </w:rPr>
        <w:t>Codility</w:t>
      </w:r>
      <w:proofErr w:type="spellEnd"/>
      <w:ins w:id="127" w:author="Nesha Hanna" w:date="2023-01-20T08:31:00Z">
        <w:r w:rsidR="00C05908">
          <w:rPr>
            <w:rFonts w:ascii="Times New Roman" w:hAnsi="Times New Roman" w:cs="Times New Roman"/>
            <w:sz w:val="24"/>
            <w:szCs w:val="24"/>
          </w:rPr>
          <w:t xml:space="preserve"> and </w:t>
        </w:r>
      </w:ins>
      <w:del w:id="128" w:author="Nesha Hanna" w:date="2023-01-20T08:31:00Z">
        <w:r w:rsidRPr="00F051B0" w:rsidDel="00C05908">
          <w:rPr>
            <w:rFonts w:ascii="Times New Roman" w:hAnsi="Times New Roman" w:cs="Times New Roman"/>
            <w:sz w:val="24"/>
            <w:szCs w:val="24"/>
          </w:rPr>
          <w:delText xml:space="preserve">, </w:delText>
        </w:r>
      </w:del>
      <w:r w:rsidRPr="00F051B0">
        <w:rPr>
          <w:rFonts w:ascii="Times New Roman" w:hAnsi="Times New Roman" w:cs="Times New Roman"/>
          <w:sz w:val="24"/>
          <w:szCs w:val="24"/>
        </w:rPr>
        <w:t>Kenexa Prove It!)</w:t>
      </w:r>
      <w:r w:rsidRPr="002F6CCA">
        <w:rPr>
          <w:rFonts w:ascii="Times New Roman" w:hAnsi="Times New Roman" w:cs="Times New Roman"/>
          <w:sz w:val="24"/>
          <w:szCs w:val="24"/>
        </w:rPr>
        <w:t xml:space="preserve"> as needed to verify skill level/coverage. We perform background checks (criminal, work history, </w:t>
      </w:r>
      <w:ins w:id="129" w:author="Nesha Hanna" w:date="2023-01-20T08:30:00Z">
        <w:r w:rsidR="00C05908">
          <w:rPr>
            <w:rFonts w:ascii="Times New Roman" w:hAnsi="Times New Roman" w:cs="Times New Roman"/>
            <w:sz w:val="24"/>
            <w:szCs w:val="24"/>
          </w:rPr>
          <w:t xml:space="preserve">and </w:t>
        </w:r>
      </w:ins>
      <w:r w:rsidRPr="002F6CCA">
        <w:rPr>
          <w:rFonts w:ascii="Times New Roman" w:hAnsi="Times New Roman" w:cs="Times New Roman"/>
          <w:sz w:val="24"/>
          <w:szCs w:val="24"/>
        </w:rPr>
        <w:t>social media) via American DataBank and verify employment eligibility via E-Verify to avoid surprises and lower risks during Public Trust background checks. We make offers within 24 hours and begin onboarding immediately upon offer acceptance, coordinating with Government Administrative Officers on badging and start date</w:t>
      </w:r>
      <w:ins w:id="130" w:author="Nesha Hanna" w:date="2023-01-20T08:31:00Z">
        <w:r w:rsidR="00DC085A">
          <w:rPr>
            <w:rFonts w:ascii="Times New Roman" w:hAnsi="Times New Roman" w:cs="Times New Roman"/>
            <w:sz w:val="24"/>
            <w:szCs w:val="24"/>
          </w:rPr>
          <w:t>s</w:t>
        </w:r>
      </w:ins>
      <w:r w:rsidRPr="002F6CCA">
        <w:rPr>
          <w:rFonts w:ascii="Times New Roman" w:hAnsi="Times New Roman" w:cs="Times New Roman"/>
          <w:sz w:val="24"/>
          <w:szCs w:val="24"/>
        </w:rPr>
        <w:t xml:space="preserve">. We prepare the new hire for success </w:t>
      </w:r>
      <w:r w:rsidR="00E92CD4">
        <w:rPr>
          <w:rFonts w:ascii="Times New Roman" w:hAnsi="Times New Roman" w:cs="Times New Roman"/>
          <w:sz w:val="24"/>
          <w:szCs w:val="24"/>
        </w:rPr>
        <w:t xml:space="preserve">by </w:t>
      </w:r>
      <w:r w:rsidRPr="002F6CCA">
        <w:rPr>
          <w:rFonts w:ascii="Times New Roman" w:hAnsi="Times New Roman" w:cs="Times New Roman"/>
          <w:sz w:val="24"/>
          <w:szCs w:val="24"/>
        </w:rPr>
        <w:t xml:space="preserve">providing read-ahead materials, access to the corporate </w:t>
      </w:r>
      <w:r>
        <w:rPr>
          <w:rFonts w:ascii="Times New Roman" w:hAnsi="Times New Roman" w:cs="Times New Roman"/>
          <w:sz w:val="24"/>
          <w:szCs w:val="24"/>
        </w:rPr>
        <w:t>MS Teams</w:t>
      </w:r>
      <w:r w:rsidRPr="002F6CCA">
        <w:rPr>
          <w:rFonts w:ascii="Times New Roman" w:hAnsi="Times New Roman" w:cs="Times New Roman"/>
          <w:sz w:val="24"/>
          <w:szCs w:val="24"/>
        </w:rPr>
        <w:t xml:space="preserve"> communication platform, and a New Hire Buddy as appropriate. We check in with new hires at 30, 60, and 90 days to assess job fit/satisfaction and solicit feedback to improve our process.</w:t>
      </w:r>
    </w:p>
    <w:p w14:paraId="05A453BE" w14:textId="61589D89" w:rsidR="00EA7F15" w:rsidRDefault="00EA7F15" w:rsidP="0024332D">
      <w:pPr>
        <w:pStyle w:val="SSIBodyText"/>
      </w:pPr>
      <w:r>
        <w:br w:type="page"/>
      </w:r>
    </w:p>
    <w:p w14:paraId="30446A69" w14:textId="3B9469A2" w:rsidR="00C44DF3" w:rsidRDefault="000777F0" w:rsidP="62DBB1FC">
      <w:pPr>
        <w:pStyle w:val="ListParagraph"/>
        <w:numPr>
          <w:ilvl w:val="0"/>
          <w:numId w:val="5"/>
        </w:numPr>
        <w:rPr>
          <w:rFonts w:ascii="Calibri" w:eastAsia="Times New Roman" w:hAnsi="Calibri" w:cs="Calibri"/>
          <w:color w:val="000000" w:themeColor="text1"/>
        </w:rPr>
      </w:pPr>
      <w:r w:rsidRPr="62DBB1FC">
        <w:rPr>
          <w:rFonts w:ascii="Times New Roman" w:hAnsi="Times New Roman" w:cs="Times New Roman"/>
          <w:sz w:val="24"/>
          <w:szCs w:val="24"/>
        </w:rPr>
        <w:lastRenderedPageBreak/>
        <w:t xml:space="preserve">Describe </w:t>
      </w:r>
      <w:r w:rsidR="00D622FD" w:rsidRPr="62DBB1FC">
        <w:rPr>
          <w:rFonts w:ascii="Times New Roman" w:hAnsi="Times New Roman" w:cs="Times New Roman"/>
          <w:sz w:val="24"/>
          <w:szCs w:val="24"/>
        </w:rPr>
        <w:t xml:space="preserve">your relationship with </w:t>
      </w:r>
      <w:r w:rsidR="008D3C28" w:rsidRPr="62DBB1FC">
        <w:rPr>
          <w:rFonts w:ascii="Times New Roman" w:hAnsi="Times New Roman" w:cs="Times New Roman"/>
          <w:sz w:val="24"/>
          <w:szCs w:val="24"/>
        </w:rPr>
        <w:t xml:space="preserve">the </w:t>
      </w:r>
      <w:r w:rsidR="00D622FD" w:rsidRPr="62DBB1FC">
        <w:rPr>
          <w:rFonts w:ascii="Times New Roman" w:hAnsi="Times New Roman" w:cs="Times New Roman"/>
          <w:sz w:val="24"/>
          <w:szCs w:val="24"/>
        </w:rPr>
        <w:t xml:space="preserve">platform </w:t>
      </w:r>
      <w:r w:rsidR="00632633" w:rsidRPr="62DBB1FC">
        <w:rPr>
          <w:rFonts w:ascii="Times New Roman" w:hAnsi="Times New Roman" w:cs="Times New Roman"/>
          <w:sz w:val="24"/>
          <w:szCs w:val="24"/>
        </w:rPr>
        <w:t>manufacturer</w:t>
      </w:r>
      <w:r w:rsidR="008358C9" w:rsidRPr="62DBB1FC">
        <w:rPr>
          <w:rFonts w:ascii="Times New Roman" w:hAnsi="Times New Roman" w:cs="Times New Roman"/>
          <w:sz w:val="24"/>
          <w:szCs w:val="24"/>
        </w:rPr>
        <w:t xml:space="preserve"> for which you submitted</w:t>
      </w:r>
      <w:r w:rsidR="00A93DFA" w:rsidRPr="62DBB1FC">
        <w:rPr>
          <w:rFonts w:ascii="Times New Roman" w:hAnsi="Times New Roman" w:cs="Times New Roman"/>
          <w:sz w:val="24"/>
          <w:szCs w:val="24"/>
        </w:rPr>
        <w:t xml:space="preserve"> your quote.</w:t>
      </w:r>
    </w:p>
    <w:p w14:paraId="74424D34" w14:textId="326A3085" w:rsidR="006722A5" w:rsidRPr="00A207B4" w:rsidRDefault="00AB2F06" w:rsidP="00C37596">
      <w:pPr>
        <w:pStyle w:val="BodyText"/>
        <w:ind w:left="720"/>
      </w:pPr>
      <w:r>
        <w:t>Team TechSur-Stealth</w:t>
      </w:r>
      <w:r w:rsidR="75D33656">
        <w:t xml:space="preserve"> CTA team is supported by our large business</w:t>
      </w:r>
      <w:r w:rsidR="0052075B">
        <w:t xml:space="preserve"> subcontractor</w:t>
      </w:r>
      <w:r w:rsidR="75D33656">
        <w:t xml:space="preserve">, Synergy, which is a </w:t>
      </w:r>
      <w:r w:rsidR="6E6F0AEA">
        <w:t>Salesforce</w:t>
      </w:r>
      <w:r w:rsidR="3CCBDB0F">
        <w:t xml:space="preserve"> Certified Consulting</w:t>
      </w:r>
      <w:r w:rsidR="75D33656">
        <w:t xml:space="preserve"> </w:t>
      </w:r>
      <w:r w:rsidR="291AFBA5">
        <w:t>P</w:t>
      </w:r>
      <w:r w:rsidR="75D33656">
        <w:t>artner</w:t>
      </w:r>
      <w:r w:rsidR="42627787">
        <w:t>.</w:t>
      </w:r>
    </w:p>
    <w:p w14:paraId="5FA489AB" w14:textId="00E0D78B" w:rsidR="006722A5" w:rsidRPr="00A207B4" w:rsidRDefault="006722A5" w:rsidP="00C37596">
      <w:pPr>
        <w:pStyle w:val="BodyText"/>
        <w:ind w:left="720"/>
      </w:pPr>
      <w:r>
        <w:t>Stealth Solutions, Inc. (Stealth)</w:t>
      </w:r>
      <w:r w:rsidR="004133A5">
        <w:t>,</w:t>
      </w:r>
      <w:r>
        <w:t xml:space="preserve"> a Virginia-based SBA certified 8a small business</w:t>
      </w:r>
      <w:r w:rsidR="004133A5">
        <w:t>,</w:t>
      </w:r>
      <w:r>
        <w:t xml:space="preserve"> is a consulting partner of Salesforce. Stealth provides expertise to configure, customize, and develop customer-specific applications on the Salesforce Platform like Service Cloud Implementation, Customer Relationship Management, Grants Management, Contact Management, Learning Management, Investment Management, and others.  </w:t>
      </w:r>
    </w:p>
    <w:p w14:paraId="46424CBF" w14:textId="4CB98DD7" w:rsidR="006722A5" w:rsidRDefault="006722A5" w:rsidP="00C37596">
      <w:pPr>
        <w:pStyle w:val="BodyText"/>
        <w:ind w:left="720"/>
      </w:pPr>
      <w:r>
        <w:t xml:space="preserve">Stealth’s personnel have been involved with and certified at various levels of Salesforce for more than 10 years each.  Stealth’s Salesforce team encompasses a mindset to deliver maximum value to clients while transitioning to Salesforce and continued operational support </w:t>
      </w:r>
      <w:r w:rsidR="004B1068">
        <w:t>excellence,</w:t>
      </w:r>
      <w:r>
        <w:t xml:space="preserve"> so client’s realize Salesforce value indefinitely. The Salesforce team was built by hiring the best talent in the market and mentoring the talent to deliver results the way Stealth has always delivered. </w:t>
      </w:r>
    </w:p>
    <w:p w14:paraId="720C87D5" w14:textId="08708947" w:rsidR="000458AD" w:rsidRDefault="000458AD" w:rsidP="00C37596">
      <w:pPr>
        <w:pStyle w:val="BodyText"/>
        <w:ind w:left="720"/>
      </w:pPr>
      <w:r w:rsidRPr="00334616">
        <w:rPr>
          <w:color w:val="000000" w:themeColor="text1"/>
        </w:rPr>
        <w:t>Stea</w:t>
      </w:r>
      <w:r w:rsidRPr="00334616">
        <w:rPr>
          <w:rStyle w:val="Bullet1Char"/>
          <w:color w:val="000000" w:themeColor="text1"/>
        </w:rPr>
        <w:t>lth’s experienced staff covering all versions of Salesforce can quickly address the requirem</w:t>
      </w:r>
      <w:r w:rsidRPr="00334616">
        <w:rPr>
          <w:color w:val="000000" w:themeColor="text1"/>
        </w:rPr>
        <w:t>ents of the USCIS using Service Cloud, Sales Cloud, Community, Salesforce AI, and Analytics implementation on GovCloud and GovCloud Plus.</w:t>
      </w:r>
    </w:p>
    <w:p w14:paraId="7FDBF7A2" w14:textId="1E9B4FA4" w:rsidR="000458AD" w:rsidRPr="00334616" w:rsidRDefault="000458AD" w:rsidP="002A43D7">
      <w:pPr>
        <w:pStyle w:val="BodyText"/>
        <w:ind w:left="720"/>
        <w:rPr>
          <w:color w:val="000000" w:themeColor="text1"/>
        </w:rPr>
      </w:pPr>
      <w:r w:rsidRPr="00334616">
        <w:rPr>
          <w:color w:val="000000" w:themeColor="text1"/>
        </w:rPr>
        <w:t xml:space="preserve">Stealth has vast experience with implementations in the same areas USCIS requires. Our expertise and knowledge of Service, CRM, Platform, Analytics, and Gov Cloud significantly reduce the risk of failure for this implementation. Also, our hands-on experience integrating with legacy and other third-party systems can make </w:t>
      </w:r>
      <w:ins w:id="131" w:author="Nesha Hanna" w:date="2023-01-20T08:33:00Z">
        <w:r w:rsidR="001E2514">
          <w:rPr>
            <w:color w:val="000000" w:themeColor="text1"/>
          </w:rPr>
          <w:t xml:space="preserve">the </w:t>
        </w:r>
      </w:ins>
      <w:r w:rsidRPr="00334616">
        <w:rPr>
          <w:color w:val="000000" w:themeColor="text1"/>
        </w:rPr>
        <w:t xml:space="preserve">integrations </w:t>
      </w:r>
      <w:ins w:id="132" w:author="Nesha Hanna" w:date="2023-01-20T08:33:00Z">
        <w:r w:rsidR="001E2514">
          <w:rPr>
            <w:color w:val="000000" w:themeColor="text1"/>
          </w:rPr>
          <w:t xml:space="preserve">be </w:t>
        </w:r>
      </w:ins>
      <w:del w:id="133" w:author="Nesha Hanna" w:date="2023-01-20T08:33:00Z">
        <w:r w:rsidRPr="00334616" w:rsidDel="001E2514">
          <w:rPr>
            <w:color w:val="000000" w:themeColor="text1"/>
          </w:rPr>
          <w:delText xml:space="preserve">be </w:delText>
        </w:r>
      </w:del>
      <w:r w:rsidRPr="00334616">
        <w:rPr>
          <w:color w:val="000000" w:themeColor="text1"/>
        </w:rPr>
        <w:t>accomplished smoothly.</w:t>
      </w:r>
    </w:p>
    <w:p w14:paraId="08E056E5" w14:textId="77777777" w:rsidR="000458AD" w:rsidRPr="00334616" w:rsidRDefault="000458AD" w:rsidP="002A43D7">
      <w:pPr>
        <w:pStyle w:val="BodyText"/>
        <w:ind w:left="720"/>
        <w:rPr>
          <w:color w:val="000000" w:themeColor="text1"/>
        </w:rPr>
      </w:pPr>
      <w:r w:rsidRPr="00334616">
        <w:rPr>
          <w:color w:val="000000" w:themeColor="text1"/>
        </w:rPr>
        <w:t>Stealth, through its numerous implementations of Case Management systems and Salesforce implementations, has refined its processes and has incorporated lessons learned and industry best practices in its deployment processes. The resulting operating processes, when designing a tailored solution, provides Stealth with best practices to standardize processes, workflows, and personas suited for USCIS.</w:t>
      </w:r>
    </w:p>
    <w:p w14:paraId="3C242A53" w14:textId="77777777" w:rsidR="006722A5" w:rsidRPr="00334616" w:rsidRDefault="006722A5" w:rsidP="002A43D7">
      <w:pPr>
        <w:pStyle w:val="BodyText"/>
        <w:ind w:left="720"/>
        <w:rPr>
          <w:color w:val="000000" w:themeColor="text1"/>
        </w:rPr>
      </w:pPr>
      <w:r w:rsidRPr="00334616">
        <w:rPr>
          <w:color w:val="000000" w:themeColor="text1"/>
        </w:rPr>
        <w:t xml:space="preserve">Stealth has a strong understanding and vast knowledge of interfacing and integrating with external systems like: </w:t>
      </w:r>
    </w:p>
    <w:p w14:paraId="52788EFD" w14:textId="77777777" w:rsidR="006722A5" w:rsidRPr="00334616" w:rsidRDefault="006722A5" w:rsidP="002A43D7">
      <w:pPr>
        <w:pStyle w:val="BodyText"/>
        <w:numPr>
          <w:ilvl w:val="0"/>
          <w:numId w:val="26"/>
        </w:numPr>
        <w:rPr>
          <w:color w:val="000000" w:themeColor="text1"/>
        </w:rPr>
      </w:pPr>
      <w:r w:rsidRPr="00334616">
        <w:rPr>
          <w:color w:val="000000" w:themeColor="text1"/>
        </w:rPr>
        <w:t>Salesforce AppExchange Apps such as Conga Document Generation, Adobe E-Sign, Okta for Single Sign-On, Dun &amp; Bradstreet (D&amp;B) Optimizer, and F-Secure for protection against viruses, trojans, and ransomware;</w:t>
      </w:r>
    </w:p>
    <w:p w14:paraId="76125BC5" w14:textId="77777777" w:rsidR="006722A5" w:rsidRPr="00334616" w:rsidRDefault="006722A5" w:rsidP="002A43D7">
      <w:pPr>
        <w:pStyle w:val="BodyText"/>
        <w:numPr>
          <w:ilvl w:val="0"/>
          <w:numId w:val="26"/>
        </w:numPr>
        <w:rPr>
          <w:color w:val="000000" w:themeColor="text1"/>
        </w:rPr>
      </w:pPr>
      <w:r w:rsidRPr="00334616">
        <w:rPr>
          <w:color w:val="000000" w:themeColor="text1"/>
        </w:rPr>
        <w:t>Enterprise Financial Systems such as Oracle, PeopleSoft, and NetSuite by using Salesforce’s extensive API interface capabilities;</w:t>
      </w:r>
    </w:p>
    <w:p w14:paraId="395788EE" w14:textId="77777777" w:rsidR="006722A5" w:rsidRPr="00334616" w:rsidRDefault="006722A5" w:rsidP="002A43D7">
      <w:pPr>
        <w:pStyle w:val="BodyText"/>
        <w:numPr>
          <w:ilvl w:val="0"/>
          <w:numId w:val="26"/>
        </w:numPr>
        <w:rPr>
          <w:color w:val="000000" w:themeColor="text1"/>
        </w:rPr>
      </w:pPr>
      <w:r w:rsidRPr="00334616">
        <w:rPr>
          <w:color w:val="000000" w:themeColor="text1"/>
        </w:rPr>
        <w:t>Workday; and</w:t>
      </w:r>
    </w:p>
    <w:p w14:paraId="6E2CEFBF" w14:textId="77777777" w:rsidR="006722A5" w:rsidRPr="00334616" w:rsidRDefault="006722A5" w:rsidP="002A43D7">
      <w:pPr>
        <w:pStyle w:val="BodyText"/>
        <w:numPr>
          <w:ilvl w:val="0"/>
          <w:numId w:val="26"/>
        </w:numPr>
        <w:rPr>
          <w:color w:val="000000" w:themeColor="text1"/>
        </w:rPr>
      </w:pPr>
      <w:r w:rsidRPr="00334616">
        <w:rPr>
          <w:color w:val="000000" w:themeColor="text1"/>
        </w:rPr>
        <w:t>Federal systems such as Sam.gov, Grants.gov, and Login.gov.</w:t>
      </w:r>
    </w:p>
    <w:p w14:paraId="5C1ED58B" w14:textId="1E447A47" w:rsidR="006722A5" w:rsidRDefault="006722A5" w:rsidP="00C277F0">
      <w:pPr>
        <w:pStyle w:val="ParagraphHeading"/>
        <w:spacing w:after="240"/>
      </w:pPr>
      <w:r>
        <w:lastRenderedPageBreak/>
        <w:t>Salesforce Implementation</w:t>
      </w:r>
      <w:r w:rsidR="00B303C1">
        <w:t xml:space="preserve"> Experience</w:t>
      </w:r>
    </w:p>
    <w:p w14:paraId="0B36D211" w14:textId="316219B6" w:rsidR="00810471" w:rsidRPr="00C277F0" w:rsidRDefault="00810471" w:rsidP="00C277F0">
      <w:pPr>
        <w:pStyle w:val="BodyText"/>
        <w:rPr>
          <w:rFonts w:eastAsiaTheme="minorHAnsi"/>
          <w:szCs w:val="24"/>
        </w:rPr>
      </w:pPr>
      <w:r w:rsidRPr="00C277F0">
        <w:rPr>
          <w:rFonts w:eastAsiaTheme="minorHAnsi"/>
          <w:szCs w:val="24"/>
        </w:rPr>
        <w:t>Stealth</w:t>
      </w:r>
      <w:r w:rsidR="0018357C" w:rsidRPr="00C277F0">
        <w:rPr>
          <w:rFonts w:eastAsiaTheme="minorHAnsi"/>
          <w:szCs w:val="24"/>
        </w:rPr>
        <w:t xml:space="preserve"> has implemented </w:t>
      </w:r>
      <w:r w:rsidR="64FC2878" w:rsidRPr="00C277F0">
        <w:rPr>
          <w:rFonts w:eastAsiaTheme="minorHAnsi"/>
          <w:szCs w:val="24"/>
        </w:rPr>
        <w:t xml:space="preserve">CRM and business </w:t>
      </w:r>
      <w:r w:rsidR="002631B8" w:rsidRPr="00C277F0">
        <w:rPr>
          <w:rFonts w:eastAsiaTheme="minorHAnsi"/>
          <w:szCs w:val="24"/>
        </w:rPr>
        <w:t>management-based</w:t>
      </w:r>
      <w:r w:rsidR="64FC2878" w:rsidRPr="00C277F0">
        <w:rPr>
          <w:rFonts w:eastAsiaTheme="minorHAnsi"/>
          <w:szCs w:val="24"/>
        </w:rPr>
        <w:t xml:space="preserve"> </w:t>
      </w:r>
      <w:r w:rsidR="0018357C" w:rsidRPr="00C277F0">
        <w:rPr>
          <w:rFonts w:eastAsiaTheme="minorHAnsi"/>
          <w:szCs w:val="24"/>
        </w:rPr>
        <w:t xml:space="preserve">grants management systems projects on the Salesforce platform for more </w:t>
      </w:r>
      <w:ins w:id="134" w:author="Nesha Hanna" w:date="2023-01-20T08:34:00Z">
        <w:r w:rsidR="005B7BEE">
          <w:rPr>
            <w:rFonts w:eastAsiaTheme="minorHAnsi"/>
            <w:szCs w:val="24"/>
          </w:rPr>
          <w:t xml:space="preserve">than </w:t>
        </w:r>
      </w:ins>
      <w:r w:rsidR="42842FE2" w:rsidRPr="00C277F0">
        <w:rPr>
          <w:rFonts w:eastAsiaTheme="minorHAnsi"/>
          <w:szCs w:val="24"/>
        </w:rPr>
        <w:t>8</w:t>
      </w:r>
      <w:r w:rsidR="0018357C" w:rsidRPr="00C277F0">
        <w:rPr>
          <w:rFonts w:eastAsiaTheme="minorHAnsi"/>
          <w:szCs w:val="24"/>
        </w:rPr>
        <w:t xml:space="preserve"> years. The following table provides information on </w:t>
      </w:r>
      <w:r w:rsidR="00665F08" w:rsidRPr="00C277F0">
        <w:rPr>
          <w:rFonts w:eastAsiaTheme="minorHAnsi"/>
          <w:szCs w:val="24"/>
        </w:rPr>
        <w:t xml:space="preserve">some </w:t>
      </w:r>
      <w:r w:rsidR="7D02D8A6" w:rsidRPr="00C277F0">
        <w:rPr>
          <w:rFonts w:eastAsiaTheme="minorHAnsi"/>
          <w:szCs w:val="24"/>
        </w:rPr>
        <w:t>representative</w:t>
      </w:r>
      <w:r w:rsidR="00665F08" w:rsidRPr="00C277F0">
        <w:rPr>
          <w:rFonts w:eastAsiaTheme="minorHAnsi"/>
          <w:szCs w:val="24"/>
        </w:rPr>
        <w:t xml:space="preserve"> projects.</w:t>
      </w:r>
    </w:p>
    <w:tbl>
      <w:tblPr>
        <w:tblStyle w:val="TableGrid"/>
        <w:tblW w:w="5000" w:type="pct"/>
        <w:tblLook w:val="04A0" w:firstRow="1" w:lastRow="0" w:firstColumn="1" w:lastColumn="0" w:noHBand="0" w:noVBand="1"/>
      </w:tblPr>
      <w:tblGrid>
        <w:gridCol w:w="5062"/>
        <w:gridCol w:w="4288"/>
      </w:tblGrid>
      <w:tr w:rsidR="006722A5" w14:paraId="7D4B2D12" w14:textId="77777777" w:rsidTr="00C17DF4">
        <w:trPr>
          <w:trHeight w:val="890"/>
        </w:trPr>
        <w:tc>
          <w:tcPr>
            <w:tcW w:w="2201" w:type="pct"/>
            <w:vAlign w:val="center"/>
          </w:tcPr>
          <w:p w14:paraId="25F322D2" w14:textId="77777777" w:rsidR="006722A5" w:rsidRDefault="006722A5" w:rsidP="003D3DA3">
            <w:pPr>
              <w:pStyle w:val="BodyText"/>
              <w:jc w:val="center"/>
            </w:pPr>
            <w:r>
              <w:rPr>
                <w:noProof/>
              </w:rPr>
              <w:drawing>
                <wp:inline distT="0" distB="0" distL="0" distR="0" wp14:anchorId="233E6C66" wp14:editId="2CD13F6D">
                  <wp:extent cx="1576316" cy="489508"/>
                  <wp:effectExtent l="0" t="0" r="5080" b="6350"/>
                  <wp:docPr id="3" name="Picture 3" descr="U.S. Agency for Internat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Agency for International Develo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9714" cy="490563"/>
                          </a:xfrm>
                          <a:prstGeom prst="rect">
                            <a:avLst/>
                          </a:prstGeom>
                          <a:noFill/>
                          <a:ln>
                            <a:noFill/>
                          </a:ln>
                        </pic:spPr>
                      </pic:pic>
                    </a:graphicData>
                  </a:graphic>
                </wp:inline>
              </w:drawing>
            </w:r>
          </w:p>
        </w:tc>
        <w:tc>
          <w:tcPr>
            <w:tcW w:w="2799" w:type="pct"/>
            <w:vAlign w:val="center"/>
          </w:tcPr>
          <w:p w14:paraId="7B8B8649" w14:textId="77777777" w:rsidR="006722A5" w:rsidRPr="00C17DF4" w:rsidRDefault="006722A5" w:rsidP="006722A5">
            <w:pPr>
              <w:pStyle w:val="TableText"/>
              <w:numPr>
                <w:ilvl w:val="0"/>
                <w:numId w:val="18"/>
              </w:numPr>
              <w:ind w:left="338"/>
              <w:rPr>
                <w:rFonts w:ascii="Times New Roman" w:hAnsi="Times New Roman"/>
              </w:rPr>
            </w:pPr>
            <w:r w:rsidRPr="00C17DF4">
              <w:rPr>
                <w:rFonts w:ascii="Times New Roman" w:hAnsi="Times New Roman"/>
              </w:rPr>
              <w:t>Implemented Application intake and review processes for powering agriculture on the Salesforce platform</w:t>
            </w:r>
          </w:p>
          <w:p w14:paraId="32ABA0F9" w14:textId="77777777" w:rsidR="006722A5" w:rsidRPr="00C17DF4" w:rsidRDefault="006722A5" w:rsidP="006722A5">
            <w:pPr>
              <w:pStyle w:val="TableText"/>
              <w:numPr>
                <w:ilvl w:val="0"/>
                <w:numId w:val="18"/>
              </w:numPr>
              <w:ind w:left="338"/>
              <w:rPr>
                <w:rFonts w:ascii="Times New Roman" w:hAnsi="Times New Roman"/>
              </w:rPr>
            </w:pPr>
            <w:r w:rsidRPr="00C17DF4">
              <w:rPr>
                <w:rFonts w:ascii="Times New Roman" w:hAnsi="Times New Roman"/>
              </w:rPr>
              <w:t>Implementing and supporting a Tracker application on Salesforce GovCloud plus for facilitating two-way trade and investment between African nations and the United States.</w:t>
            </w:r>
          </w:p>
        </w:tc>
      </w:tr>
      <w:tr w:rsidR="006722A5" w14:paraId="74881299" w14:textId="77777777" w:rsidTr="00C17DF4">
        <w:tc>
          <w:tcPr>
            <w:tcW w:w="2201" w:type="pct"/>
            <w:vAlign w:val="center"/>
          </w:tcPr>
          <w:tbl>
            <w:tblPr>
              <w:tblStyle w:val="TableGrid"/>
              <w:tblW w:w="4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2589"/>
            </w:tblGrid>
            <w:tr w:rsidR="006722A5" w14:paraId="6112E001" w14:textId="77777777" w:rsidTr="00C17DF4">
              <w:trPr>
                <w:trHeight w:val="1642"/>
              </w:trPr>
              <w:tc>
                <w:tcPr>
                  <w:tcW w:w="2154" w:type="dxa"/>
                  <w:vAlign w:val="center"/>
                </w:tcPr>
                <w:p w14:paraId="480D09B8" w14:textId="257611E0" w:rsidR="006722A5" w:rsidRDefault="006722A5" w:rsidP="003D3DA3">
                  <w:pPr>
                    <w:pStyle w:val="TableText"/>
                    <w:rPr>
                      <w:noProof/>
                    </w:rPr>
                  </w:pPr>
                  <w:r>
                    <w:rPr>
                      <w:noProof/>
                    </w:rPr>
                    <w:drawing>
                      <wp:inline distT="0" distB="0" distL="0" distR="0" wp14:anchorId="727AFF2D" wp14:editId="70538DD4">
                        <wp:extent cx="948055" cy="678180"/>
                        <wp:effectExtent l="0" t="0" r="4445" b="762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64" b="14802"/>
                                <a:stretch/>
                              </pic:blipFill>
                              <pic:spPr bwMode="auto">
                                <a:xfrm>
                                  <a:off x="0" y="0"/>
                                  <a:ext cx="958369" cy="6855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2" w:type="dxa"/>
                  <w:vAlign w:val="center"/>
                </w:tcPr>
                <w:p w14:paraId="373AAD30" w14:textId="3D98949E" w:rsidR="006722A5" w:rsidRDefault="00C17DF4" w:rsidP="003D3DA3">
                  <w:pPr>
                    <w:pStyle w:val="TableText"/>
                    <w:rPr>
                      <w:noProof/>
                    </w:rPr>
                  </w:pPr>
                  <w:r w:rsidRPr="0022629E">
                    <w:rPr>
                      <w:noProof/>
                    </w:rPr>
                    <w:drawing>
                      <wp:anchor distT="0" distB="0" distL="114300" distR="114300" simplePos="0" relativeHeight="251658240" behindDoc="0" locked="0" layoutInCell="1" allowOverlap="1" wp14:anchorId="51F268FC" wp14:editId="3A066965">
                        <wp:simplePos x="0" y="0"/>
                        <wp:positionH relativeFrom="column">
                          <wp:posOffset>-92710</wp:posOffset>
                        </wp:positionH>
                        <wp:positionV relativeFrom="paragraph">
                          <wp:posOffset>-33655</wp:posOffset>
                        </wp:positionV>
                        <wp:extent cx="951230" cy="572770"/>
                        <wp:effectExtent l="0" t="0" r="1270" b="0"/>
                        <wp:wrapNone/>
                        <wp:docPr id="5" name="Google Shape;60;p13" descr="Text&#10;&#10;Description automatically generated with medium confidence">
                          <a:extLst xmlns:a="http://schemas.openxmlformats.org/drawingml/2006/main">
                            <a:ext uri="{FF2B5EF4-FFF2-40B4-BE49-F238E27FC236}">
                              <a16:creationId xmlns:a16="http://schemas.microsoft.com/office/drawing/2014/main" id="{2E37167A-6951-42D0-9B29-91A5A1F6BB43}"/>
                            </a:ext>
                          </a:extLst>
                        </wp:docPr>
                        <wp:cNvGraphicFramePr/>
                        <a:graphic xmlns:a="http://schemas.openxmlformats.org/drawingml/2006/main">
                          <a:graphicData uri="http://schemas.openxmlformats.org/drawingml/2006/picture">
                            <pic:pic xmlns:pic="http://schemas.openxmlformats.org/drawingml/2006/picture">
                              <pic:nvPicPr>
                                <pic:cNvPr id="5" name="Google Shape;60;p13" descr="Text&#10;&#10;Description automatically generated with medium confidence">
                                  <a:extLst>
                                    <a:ext uri="{FF2B5EF4-FFF2-40B4-BE49-F238E27FC236}">
                                      <a16:creationId xmlns:a16="http://schemas.microsoft.com/office/drawing/2014/main" id="{2E37167A-6951-42D0-9B29-91A5A1F6BB43}"/>
                                    </a:ext>
                                  </a:extLst>
                                </pic:cNvPr>
                                <pic:cNvPicPr preferRelativeResize="0"/>
                              </pic:nvPicPr>
                              <pic:blipFill>
                                <a:blip r:embed="rId14" cstate="print">
                                  <a:extLst>
                                    <a:ext uri="{28A0092B-C50C-407E-A947-70E740481C1C}">
                                      <a14:useLocalDpi xmlns:a14="http://schemas.microsoft.com/office/drawing/2010/main" val="0"/>
                                    </a:ext>
                                  </a:extLst>
                                </a:blip>
                                <a:srcRect/>
                                <a:stretch/>
                              </pic:blipFill>
                              <pic:spPr>
                                <a:xfrm>
                                  <a:off x="0" y="0"/>
                                  <a:ext cx="951230" cy="5727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722A5" w14:paraId="3C6A4D6E" w14:textId="77777777" w:rsidTr="00C17DF4">
              <w:trPr>
                <w:trHeight w:val="1247"/>
              </w:trPr>
              <w:tc>
                <w:tcPr>
                  <w:tcW w:w="2154" w:type="dxa"/>
                  <w:vAlign w:val="center"/>
                </w:tcPr>
                <w:p w14:paraId="2C2870D7" w14:textId="77777777" w:rsidR="006722A5" w:rsidRDefault="006722A5" w:rsidP="003D3DA3">
                  <w:pPr>
                    <w:pStyle w:val="TableText"/>
                    <w:rPr>
                      <w:noProof/>
                    </w:rPr>
                  </w:pPr>
                  <w:r>
                    <w:rPr>
                      <w:noProof/>
                    </w:rPr>
                    <w:drawing>
                      <wp:inline distT="0" distB="0" distL="0" distR="0" wp14:anchorId="680A8010" wp14:editId="75DFD5D4">
                        <wp:extent cx="1296538" cy="563254"/>
                        <wp:effectExtent l="0" t="0" r="0" b="825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037" cy="566512"/>
                                </a:xfrm>
                                <a:prstGeom prst="rect">
                                  <a:avLst/>
                                </a:prstGeom>
                                <a:noFill/>
                                <a:ln>
                                  <a:noFill/>
                                </a:ln>
                              </pic:spPr>
                            </pic:pic>
                          </a:graphicData>
                        </a:graphic>
                      </wp:inline>
                    </w:drawing>
                  </w:r>
                </w:p>
              </w:tc>
              <w:tc>
                <w:tcPr>
                  <w:tcW w:w="2692" w:type="dxa"/>
                  <w:vAlign w:val="center"/>
                </w:tcPr>
                <w:p w14:paraId="267D9FDB" w14:textId="77777777" w:rsidR="006722A5" w:rsidRDefault="006722A5" w:rsidP="003D3DA3">
                  <w:pPr>
                    <w:pStyle w:val="TableText"/>
                    <w:rPr>
                      <w:noProof/>
                    </w:rPr>
                  </w:pPr>
                  <w:r>
                    <w:rPr>
                      <w:noProof/>
                    </w:rPr>
                    <w:drawing>
                      <wp:inline distT="0" distB="0" distL="0" distR="0" wp14:anchorId="271B1510" wp14:editId="5503C1C8">
                        <wp:extent cx="812042" cy="812042"/>
                        <wp:effectExtent l="0" t="0" r="7620" b="762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406" cy="814406"/>
                                </a:xfrm>
                                <a:prstGeom prst="rect">
                                  <a:avLst/>
                                </a:prstGeom>
                                <a:noFill/>
                                <a:ln>
                                  <a:noFill/>
                                </a:ln>
                              </pic:spPr>
                            </pic:pic>
                          </a:graphicData>
                        </a:graphic>
                      </wp:inline>
                    </w:drawing>
                  </w:r>
                </w:p>
              </w:tc>
            </w:tr>
            <w:tr w:rsidR="006722A5" w14:paraId="2BFA8912" w14:textId="77777777" w:rsidTr="00C17DF4">
              <w:trPr>
                <w:trHeight w:val="1104"/>
              </w:trPr>
              <w:tc>
                <w:tcPr>
                  <w:tcW w:w="4846" w:type="dxa"/>
                  <w:gridSpan w:val="2"/>
                  <w:vAlign w:val="center"/>
                </w:tcPr>
                <w:p w14:paraId="552949A1" w14:textId="77777777" w:rsidR="006722A5" w:rsidRPr="0022629E" w:rsidRDefault="006722A5" w:rsidP="003D3DA3">
                  <w:pPr>
                    <w:pStyle w:val="TableText"/>
                    <w:rPr>
                      <w:noProof/>
                    </w:rPr>
                  </w:pPr>
                  <w:r>
                    <w:rPr>
                      <w:noProof/>
                    </w:rPr>
                    <w:drawing>
                      <wp:inline distT="0" distB="0" distL="0" distR="0" wp14:anchorId="0C2DEDA0" wp14:editId="15E3E26B">
                        <wp:extent cx="2296012" cy="541623"/>
                        <wp:effectExtent l="0" t="0" r="0" b="5080"/>
                        <wp:docPr id="11" name="Picture 11" descr="NATIONAL ENDOWMENT FOR DEMO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ENDOWMENT FOR DEMOCRAC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1424" cy="554695"/>
                                </a:xfrm>
                                <a:prstGeom prst="rect">
                                  <a:avLst/>
                                </a:prstGeom>
                                <a:noFill/>
                                <a:ln>
                                  <a:noFill/>
                                </a:ln>
                              </pic:spPr>
                            </pic:pic>
                          </a:graphicData>
                        </a:graphic>
                      </wp:inline>
                    </w:drawing>
                  </w:r>
                </w:p>
              </w:tc>
            </w:tr>
          </w:tbl>
          <w:p w14:paraId="45693A60" w14:textId="77777777" w:rsidR="006722A5" w:rsidRDefault="006722A5" w:rsidP="003D3DA3">
            <w:pPr>
              <w:pStyle w:val="TableText"/>
              <w:rPr>
                <w:noProof/>
              </w:rPr>
            </w:pPr>
          </w:p>
        </w:tc>
        <w:tc>
          <w:tcPr>
            <w:tcW w:w="2799" w:type="pct"/>
          </w:tcPr>
          <w:p w14:paraId="70F14F9C" w14:textId="77777777" w:rsidR="006722A5" w:rsidRPr="00C17DF4" w:rsidRDefault="006722A5" w:rsidP="006722A5">
            <w:pPr>
              <w:pStyle w:val="TableText"/>
              <w:numPr>
                <w:ilvl w:val="0"/>
                <w:numId w:val="18"/>
              </w:numPr>
              <w:ind w:left="338"/>
              <w:rPr>
                <w:rFonts w:ascii="Times New Roman" w:hAnsi="Times New Roman"/>
              </w:rPr>
            </w:pPr>
            <w:r w:rsidRPr="00C17DF4">
              <w:rPr>
                <w:rFonts w:ascii="Times New Roman" w:hAnsi="Times New Roman"/>
              </w:rPr>
              <w:t>Implementing and supporting Grants Management Systems built on the Salesforce platform and hosted on Commercial and GovCloud. Stealth’s implementation meets the Government’s shift towards configuration-driven, productized solutions, and provides a cost-efficient alternative for agencies who do not need the scope or scale of a traditional, custom-built product.</w:t>
            </w:r>
          </w:p>
        </w:tc>
      </w:tr>
    </w:tbl>
    <w:p w14:paraId="0D600566" w14:textId="4DC463DC" w:rsidR="009750C6" w:rsidRPr="00BE1355" w:rsidRDefault="708731E0" w:rsidP="003D0DBC">
      <w:pPr>
        <w:spacing w:before="120"/>
        <w:rPr>
          <w:rFonts w:ascii="Times New Roman" w:hAnsi="Times New Roman" w:cs="Times New Roman"/>
          <w:sz w:val="24"/>
          <w:szCs w:val="24"/>
        </w:rPr>
      </w:pPr>
      <w:r w:rsidRPr="00BE1355">
        <w:rPr>
          <w:rFonts w:ascii="Times New Roman" w:hAnsi="Times New Roman" w:cs="Times New Roman"/>
          <w:sz w:val="24"/>
          <w:szCs w:val="24"/>
        </w:rPr>
        <w:t xml:space="preserve">Synergy Business Innovation &amp; Solutions, Inc. (Synergy) is an IT solution provider with a 17-year history of providing software development, O&amp;M support, cybersecurity, and system migration/ modernization support to the Federal Government. </w:t>
      </w:r>
      <w:r w:rsidR="33232ED5" w:rsidRPr="00BE1355">
        <w:rPr>
          <w:rFonts w:ascii="Times New Roman" w:hAnsi="Times New Roman" w:cs="Times New Roman"/>
          <w:sz w:val="24"/>
          <w:szCs w:val="24"/>
        </w:rPr>
        <w:t xml:space="preserve">As an example, during 2022 </w:t>
      </w:r>
      <w:r w:rsidRPr="00BE1355">
        <w:rPr>
          <w:rFonts w:ascii="Times New Roman" w:hAnsi="Times New Roman" w:cs="Times New Roman"/>
          <w:sz w:val="24"/>
          <w:szCs w:val="24"/>
        </w:rPr>
        <w:t xml:space="preserve">Synergy worked with multiple </w:t>
      </w:r>
      <w:r w:rsidR="7C93B4CC" w:rsidRPr="00BE1355">
        <w:rPr>
          <w:rFonts w:ascii="Times New Roman" w:hAnsi="Times New Roman" w:cs="Times New Roman"/>
          <w:sz w:val="24"/>
          <w:szCs w:val="24"/>
        </w:rPr>
        <w:t>federal</w:t>
      </w:r>
      <w:r w:rsidRPr="00BE1355">
        <w:rPr>
          <w:rFonts w:ascii="Times New Roman" w:hAnsi="Times New Roman" w:cs="Times New Roman"/>
          <w:sz w:val="24"/>
          <w:szCs w:val="24"/>
        </w:rPr>
        <w:t xml:space="preserve"> government agencies, including U.S. Coast Guard USCG), U.S. Department of Agriculture (USDA) and Federal Deposit Insurance Corporation (FDIC)</w:t>
      </w:r>
      <w:del w:id="135" w:author="Nesha Hanna" w:date="2023-01-20T08:35:00Z">
        <w:r w:rsidRPr="00BE1355" w:rsidDel="00755304">
          <w:rPr>
            <w:rFonts w:ascii="Times New Roman" w:hAnsi="Times New Roman" w:cs="Times New Roman"/>
            <w:sz w:val="24"/>
            <w:szCs w:val="24"/>
          </w:rPr>
          <w:delText>,</w:delText>
        </w:r>
      </w:del>
      <w:r w:rsidRPr="00BE1355">
        <w:rPr>
          <w:rFonts w:ascii="Times New Roman" w:hAnsi="Times New Roman" w:cs="Times New Roman"/>
          <w:sz w:val="24"/>
          <w:szCs w:val="24"/>
        </w:rPr>
        <w:t xml:space="preserve"> to build solutions using products from the Salesforce ecosystem</w:t>
      </w:r>
      <w:r w:rsidR="73927F35" w:rsidRPr="00BE1355">
        <w:rPr>
          <w:rFonts w:ascii="Times New Roman" w:hAnsi="Times New Roman" w:cs="Times New Roman"/>
          <w:sz w:val="24"/>
          <w:szCs w:val="24"/>
        </w:rPr>
        <w:t xml:space="preserve"> in which</w:t>
      </w:r>
      <w:r w:rsidRPr="00BE1355">
        <w:rPr>
          <w:rFonts w:ascii="Times New Roman" w:hAnsi="Times New Roman" w:cs="Times New Roman"/>
          <w:sz w:val="24"/>
          <w:szCs w:val="24"/>
        </w:rPr>
        <w:t xml:space="preserve"> Synergy is a </w:t>
      </w:r>
      <w:r w:rsidR="6DB01AF3" w:rsidRPr="00BE1355">
        <w:rPr>
          <w:rFonts w:ascii="Times New Roman" w:hAnsi="Times New Roman" w:cs="Times New Roman"/>
          <w:sz w:val="24"/>
          <w:szCs w:val="24"/>
        </w:rPr>
        <w:t xml:space="preserve">certified </w:t>
      </w:r>
      <w:r w:rsidRPr="00BE1355">
        <w:rPr>
          <w:rFonts w:ascii="Times New Roman" w:hAnsi="Times New Roman" w:cs="Times New Roman"/>
          <w:sz w:val="24"/>
          <w:szCs w:val="24"/>
        </w:rPr>
        <w:t>Salesforce Consulting Partner.</w:t>
      </w:r>
    </w:p>
    <w:p w14:paraId="6276C375" w14:textId="76DA3A1D" w:rsidR="009750C6" w:rsidRPr="00BE1355" w:rsidRDefault="708731E0" w:rsidP="62DBB1FC">
      <w:pPr>
        <w:rPr>
          <w:rFonts w:ascii="Times New Roman" w:hAnsi="Times New Roman" w:cs="Times New Roman"/>
          <w:sz w:val="24"/>
          <w:szCs w:val="24"/>
        </w:rPr>
      </w:pPr>
      <w:r w:rsidRPr="00BE1355">
        <w:rPr>
          <w:rFonts w:ascii="Times New Roman" w:hAnsi="Times New Roman" w:cs="Times New Roman"/>
          <w:sz w:val="24"/>
          <w:szCs w:val="24"/>
        </w:rPr>
        <w:t>Synergy</w:t>
      </w:r>
      <w:r w:rsidR="722D0972" w:rsidRPr="00BE1355">
        <w:rPr>
          <w:rFonts w:ascii="Times New Roman" w:hAnsi="Times New Roman" w:cs="Times New Roman"/>
          <w:sz w:val="24"/>
          <w:szCs w:val="24"/>
        </w:rPr>
        <w:t>’s current</w:t>
      </w:r>
      <w:r w:rsidRPr="00BE1355">
        <w:rPr>
          <w:rFonts w:ascii="Times New Roman" w:hAnsi="Times New Roman" w:cs="Times New Roman"/>
          <w:sz w:val="24"/>
          <w:szCs w:val="24"/>
        </w:rPr>
        <w:t xml:space="preserve"> Salesforce practice consist</w:t>
      </w:r>
      <w:r w:rsidR="594B8832" w:rsidRPr="00BE1355">
        <w:rPr>
          <w:rFonts w:ascii="Times New Roman" w:hAnsi="Times New Roman" w:cs="Times New Roman"/>
          <w:sz w:val="24"/>
          <w:szCs w:val="24"/>
        </w:rPr>
        <w:t>s</w:t>
      </w:r>
      <w:r w:rsidRPr="00BE1355">
        <w:rPr>
          <w:rFonts w:ascii="Times New Roman" w:hAnsi="Times New Roman" w:cs="Times New Roman"/>
          <w:sz w:val="24"/>
          <w:szCs w:val="24"/>
        </w:rPr>
        <w:t xml:space="preserve"> of </w:t>
      </w:r>
      <w:r w:rsidR="0A458221" w:rsidRPr="00BE1355">
        <w:rPr>
          <w:rFonts w:ascii="Times New Roman" w:hAnsi="Times New Roman" w:cs="Times New Roman"/>
          <w:sz w:val="24"/>
          <w:szCs w:val="24"/>
        </w:rPr>
        <w:t xml:space="preserve">more than </w:t>
      </w:r>
      <w:r w:rsidRPr="00BE1355">
        <w:rPr>
          <w:rFonts w:ascii="Times New Roman" w:hAnsi="Times New Roman" w:cs="Times New Roman"/>
          <w:sz w:val="24"/>
          <w:szCs w:val="24"/>
        </w:rPr>
        <w:t xml:space="preserve">40 </w:t>
      </w:r>
      <w:r w:rsidR="55036B81" w:rsidRPr="00BE1355">
        <w:rPr>
          <w:rFonts w:ascii="Times New Roman" w:hAnsi="Times New Roman" w:cs="Times New Roman"/>
          <w:sz w:val="24"/>
          <w:szCs w:val="24"/>
        </w:rPr>
        <w:t>Salesforce</w:t>
      </w:r>
      <w:ins w:id="136" w:author="Nesha Hanna" w:date="2023-01-20T08:35:00Z">
        <w:r w:rsidR="00294350">
          <w:rPr>
            <w:rFonts w:ascii="Times New Roman" w:hAnsi="Times New Roman" w:cs="Times New Roman"/>
            <w:sz w:val="24"/>
            <w:szCs w:val="24"/>
          </w:rPr>
          <w:t>-</w:t>
        </w:r>
      </w:ins>
      <w:del w:id="137" w:author="Nesha Hanna" w:date="2023-01-20T08:35:00Z">
        <w:r w:rsidR="55036B81" w:rsidRPr="00BE1355" w:rsidDel="00294350">
          <w:rPr>
            <w:rFonts w:ascii="Times New Roman" w:hAnsi="Times New Roman" w:cs="Times New Roman"/>
            <w:sz w:val="24"/>
            <w:szCs w:val="24"/>
          </w:rPr>
          <w:delText xml:space="preserve"> </w:delText>
        </w:r>
      </w:del>
      <w:r w:rsidR="55036B81" w:rsidRPr="00BE1355">
        <w:rPr>
          <w:rFonts w:ascii="Times New Roman" w:hAnsi="Times New Roman" w:cs="Times New Roman"/>
          <w:sz w:val="24"/>
          <w:szCs w:val="24"/>
        </w:rPr>
        <w:t xml:space="preserve">certified and dedicated </w:t>
      </w:r>
      <w:r w:rsidRPr="00BE1355">
        <w:rPr>
          <w:rFonts w:ascii="Times New Roman" w:hAnsi="Times New Roman" w:cs="Times New Roman"/>
          <w:sz w:val="24"/>
          <w:szCs w:val="24"/>
        </w:rPr>
        <w:t>FTEs (Architects, Developers, Implementation Specialists, and Administrators).</w:t>
      </w:r>
    </w:p>
    <w:p w14:paraId="59CC1606" w14:textId="2AAA8BB7" w:rsidR="009750C6" w:rsidRDefault="46351832" w:rsidP="2FE2B178">
      <w:pPr>
        <w:rPr>
          <w:rFonts w:ascii="Times New Roman" w:hAnsi="Times New Roman" w:cs="Times New Roman"/>
          <w:sz w:val="24"/>
          <w:szCs w:val="24"/>
        </w:rPr>
      </w:pPr>
      <w:r w:rsidRPr="00BE1355">
        <w:rPr>
          <w:rFonts w:ascii="Times New Roman" w:hAnsi="Times New Roman" w:cs="Times New Roman"/>
          <w:sz w:val="24"/>
          <w:szCs w:val="24"/>
        </w:rPr>
        <w:t xml:space="preserve">As an example of </w:t>
      </w:r>
      <w:del w:id="138" w:author="Nesha Hanna" w:date="2023-01-20T08:36:00Z">
        <w:r w:rsidRPr="00BE1355" w:rsidDel="004C36A3">
          <w:rPr>
            <w:rFonts w:ascii="Times New Roman" w:hAnsi="Times New Roman" w:cs="Times New Roman"/>
            <w:sz w:val="24"/>
            <w:szCs w:val="24"/>
          </w:rPr>
          <w:delText xml:space="preserve">our </w:delText>
        </w:r>
      </w:del>
      <w:ins w:id="139" w:author="Nesha Hanna" w:date="2023-01-20T08:36:00Z">
        <w:r w:rsidR="004C36A3">
          <w:rPr>
            <w:rFonts w:ascii="Times New Roman" w:hAnsi="Times New Roman" w:cs="Times New Roman"/>
            <w:sz w:val="24"/>
            <w:szCs w:val="24"/>
          </w:rPr>
          <w:t>its</w:t>
        </w:r>
        <w:r w:rsidR="004C36A3" w:rsidRPr="00BE1355">
          <w:rPr>
            <w:rFonts w:ascii="Times New Roman" w:hAnsi="Times New Roman" w:cs="Times New Roman"/>
            <w:sz w:val="24"/>
            <w:szCs w:val="24"/>
          </w:rPr>
          <w:t xml:space="preserve"> </w:t>
        </w:r>
      </w:ins>
      <w:r w:rsidRPr="00BE1355">
        <w:rPr>
          <w:rFonts w:ascii="Times New Roman" w:hAnsi="Times New Roman" w:cs="Times New Roman"/>
          <w:sz w:val="24"/>
          <w:szCs w:val="24"/>
        </w:rPr>
        <w:t xml:space="preserve">federal government engagements, </w:t>
      </w:r>
      <w:del w:id="140" w:author="Nesha Hanna" w:date="2023-01-20T08:36:00Z">
        <w:r w:rsidRPr="00BE1355" w:rsidDel="004C36A3">
          <w:rPr>
            <w:rFonts w:ascii="Times New Roman" w:hAnsi="Times New Roman" w:cs="Times New Roman"/>
            <w:sz w:val="24"/>
            <w:szCs w:val="24"/>
          </w:rPr>
          <w:delText>we have</w:delText>
        </w:r>
      </w:del>
      <w:ins w:id="141" w:author="Nesha Hanna" w:date="2023-01-20T08:36:00Z">
        <w:r w:rsidR="004C36A3">
          <w:rPr>
            <w:rFonts w:ascii="Times New Roman" w:hAnsi="Times New Roman" w:cs="Times New Roman"/>
            <w:sz w:val="24"/>
            <w:szCs w:val="24"/>
          </w:rPr>
          <w:t>Synergy has</w:t>
        </w:r>
      </w:ins>
      <w:r w:rsidRPr="00BE1355">
        <w:rPr>
          <w:rFonts w:ascii="Times New Roman" w:hAnsi="Times New Roman" w:cs="Times New Roman"/>
          <w:sz w:val="24"/>
          <w:szCs w:val="24"/>
        </w:rPr>
        <w:t xml:space="preserve"> </w:t>
      </w:r>
      <w:r w:rsidR="708731E0" w:rsidRPr="00BE1355">
        <w:rPr>
          <w:rFonts w:ascii="Times New Roman" w:hAnsi="Times New Roman" w:cs="Times New Roman"/>
          <w:sz w:val="24"/>
          <w:szCs w:val="24"/>
        </w:rPr>
        <w:t xml:space="preserve">built Salesforce-based applications </w:t>
      </w:r>
      <w:r w:rsidR="428BE7C9" w:rsidRPr="00BE1355">
        <w:rPr>
          <w:rFonts w:ascii="Times New Roman" w:hAnsi="Times New Roman" w:cs="Times New Roman"/>
          <w:sz w:val="24"/>
          <w:szCs w:val="24"/>
        </w:rPr>
        <w:t xml:space="preserve">at USGC </w:t>
      </w:r>
      <w:r w:rsidR="708731E0" w:rsidRPr="00BE1355">
        <w:rPr>
          <w:rFonts w:ascii="Times New Roman" w:hAnsi="Times New Roman" w:cs="Times New Roman"/>
          <w:sz w:val="24"/>
          <w:szCs w:val="24"/>
        </w:rPr>
        <w:t>around the Marine Information for Safety and Law Enforcement (MISLE) database. The project makes use of Salesforce’s Public Sector Solutions (PSS). At USDA, Synergy manages the core Salesforce platform (including MuleSoft) and performs O&amp;M and enhancement services for 50+ applications servicing 15 USDA agencies</w:t>
      </w:r>
      <w:r w:rsidR="7ACA3696" w:rsidRPr="00BE1355">
        <w:rPr>
          <w:rFonts w:ascii="Times New Roman" w:hAnsi="Times New Roman" w:cs="Times New Roman"/>
          <w:sz w:val="24"/>
          <w:szCs w:val="24"/>
        </w:rPr>
        <w:t xml:space="preserve">. </w:t>
      </w:r>
      <w:r w:rsidR="708731E0" w:rsidRPr="00BE1355">
        <w:rPr>
          <w:rFonts w:ascii="Times New Roman" w:hAnsi="Times New Roman" w:cs="Times New Roman"/>
          <w:sz w:val="24"/>
          <w:szCs w:val="24"/>
        </w:rPr>
        <w:t>At FDIC, Synergy is responsible for providing DME and O&amp;M services around 70+ Mulesoft-based APIs that connect 15+ mission-critical transactional and analytical systems including Salesforce.</w:t>
      </w:r>
      <w:r w:rsidR="00C17DF4">
        <w:rPr>
          <w:rFonts w:ascii="Times New Roman" w:hAnsi="Times New Roman" w:cs="Times New Roman"/>
          <w:sz w:val="24"/>
          <w:szCs w:val="24"/>
        </w:rPr>
        <w:t xml:space="preserve"> </w:t>
      </w:r>
    </w:p>
    <w:sectPr w:rsidR="009750C6" w:rsidSect="004F6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altName w:val="Arial"/>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C7C"/>
    <w:multiLevelType w:val="hybridMultilevel"/>
    <w:tmpl w:val="07FCB2E2"/>
    <w:lvl w:ilvl="0" w:tplc="AC1ADCCC">
      <w:start w:val="1"/>
      <w:numFmt w:val="bullet"/>
      <w:pStyle w:val="Bullet1"/>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D6223"/>
    <w:multiLevelType w:val="multilevel"/>
    <w:tmpl w:val="3CE0AF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936779"/>
    <w:multiLevelType w:val="hybridMultilevel"/>
    <w:tmpl w:val="94A0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2569"/>
    <w:multiLevelType w:val="hybridMultilevel"/>
    <w:tmpl w:val="E0D03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F2020"/>
    <w:multiLevelType w:val="multilevel"/>
    <w:tmpl w:val="42B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2052C"/>
    <w:multiLevelType w:val="hybridMultilevel"/>
    <w:tmpl w:val="0E787668"/>
    <w:lvl w:ilvl="0" w:tplc="FFFFFFFF">
      <w:start w:val="1"/>
      <w:numFmt w:val="decimal"/>
      <w:lvlText w:val="%1."/>
      <w:lvlJc w:val="left"/>
      <w:pPr>
        <w:ind w:left="720" w:hanging="360"/>
      </w:pPr>
      <w:rPr>
        <w:rFonts w:hint="default"/>
        <w:color w:val="000000" w:themeColor="text1"/>
        <w:sz w:val="24"/>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440" w:hanging="360"/>
      </w:pPr>
      <w:rPr>
        <w:rFonts w:ascii="Wingdings" w:hAnsi="Wingdings" w:hint="default"/>
        <w:color w:val="7F7F7F"/>
        <w:sz w:val="16"/>
      </w:rPr>
    </w:lvl>
    <w:lvl w:ilvl="3" w:tplc="FFFFFFFF">
      <w:start w:val="1"/>
      <w:numFmt w:val="bullet"/>
      <w:lvlText w:val=""/>
      <w:lvlJc w:val="left"/>
      <w:pPr>
        <w:ind w:left="180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115C202B"/>
    <w:multiLevelType w:val="hybridMultilevel"/>
    <w:tmpl w:val="5834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E03B4"/>
    <w:multiLevelType w:val="hybridMultilevel"/>
    <w:tmpl w:val="79726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8B1FE8"/>
    <w:multiLevelType w:val="multilevel"/>
    <w:tmpl w:val="72BE7BCC"/>
    <w:lvl w:ilvl="0">
      <w:start w:val="1"/>
      <w:numFmt w:val="decimal"/>
      <w:lvlText w:val="%1."/>
      <w:lvlJc w:val="left"/>
      <w:pPr>
        <w:ind w:left="1080" w:hanging="360"/>
      </w:pPr>
      <w:rPr>
        <w:rFonts w:ascii="Times New Roman" w:hAnsi="Times New Roman" w:hint="default"/>
        <w:sz w:val="24"/>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7CA5FF9"/>
    <w:multiLevelType w:val="hybridMultilevel"/>
    <w:tmpl w:val="37E47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F1F56"/>
    <w:multiLevelType w:val="hybridMultilevel"/>
    <w:tmpl w:val="CA522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21E5B"/>
    <w:multiLevelType w:val="multilevel"/>
    <w:tmpl w:val="672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D0BBF"/>
    <w:multiLevelType w:val="hybridMultilevel"/>
    <w:tmpl w:val="37E47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44FA0"/>
    <w:multiLevelType w:val="multilevel"/>
    <w:tmpl w:val="3C34E848"/>
    <w:lvl w:ilvl="0">
      <w:start w:val="1"/>
      <w:numFmt w:val="decimal"/>
      <w:lvlText w:val="%1."/>
      <w:lvlJc w:val="left"/>
      <w:pPr>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FD779F4"/>
    <w:multiLevelType w:val="multilevel"/>
    <w:tmpl w:val="D472B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C7F82"/>
    <w:multiLevelType w:val="hybridMultilevel"/>
    <w:tmpl w:val="72FA67C8"/>
    <w:lvl w:ilvl="0" w:tplc="17929842">
      <w:start w:val="1"/>
      <w:numFmt w:val="bullet"/>
      <w:lvlText w:val=""/>
      <w:lvlJc w:val="left"/>
      <w:pPr>
        <w:ind w:left="720" w:hanging="360"/>
      </w:pPr>
      <w:rPr>
        <w:rFonts w:ascii="Wingdings" w:hAnsi="Wingdings" w:hint="default"/>
        <w:color w:val="808080"/>
        <w:sz w:val="24"/>
      </w:rPr>
    </w:lvl>
    <w:lvl w:ilvl="1" w:tplc="8D5EE6E6">
      <w:start w:val="1"/>
      <w:numFmt w:val="bullet"/>
      <w:lvlText w:val=""/>
      <w:lvlJc w:val="left"/>
      <w:pPr>
        <w:ind w:left="1080" w:hanging="360"/>
      </w:pPr>
      <w:rPr>
        <w:rFonts w:ascii="Symbol" w:hAnsi="Symbol" w:hint="default"/>
      </w:rPr>
    </w:lvl>
    <w:lvl w:ilvl="2" w:tplc="8F182CDE">
      <w:start w:val="1"/>
      <w:numFmt w:val="bullet"/>
      <w:lvlText w:val=""/>
      <w:lvlJc w:val="left"/>
      <w:pPr>
        <w:ind w:left="1440" w:hanging="360"/>
      </w:pPr>
      <w:rPr>
        <w:rFonts w:ascii="Wingdings" w:hAnsi="Wingdings" w:hint="default"/>
        <w:color w:val="7F7F7F"/>
        <w:sz w:val="16"/>
      </w:rPr>
    </w:lvl>
    <w:lvl w:ilvl="3" w:tplc="A2DC7D9A">
      <w:start w:val="1"/>
      <w:numFmt w:val="bullet"/>
      <w:lvlText w:val=""/>
      <w:lvlJc w:val="left"/>
      <w:pPr>
        <w:ind w:left="1800" w:hanging="360"/>
      </w:pPr>
      <w:rPr>
        <w:rFonts w:ascii="Symbol" w:hAnsi="Symbol" w:hint="default"/>
      </w:rPr>
    </w:lvl>
    <w:lvl w:ilvl="4" w:tplc="093814C0">
      <w:start w:val="1"/>
      <w:numFmt w:val="bullet"/>
      <w:lvlText w:val="o"/>
      <w:lvlJc w:val="left"/>
      <w:pPr>
        <w:ind w:left="3960" w:hanging="360"/>
      </w:pPr>
      <w:rPr>
        <w:rFonts w:ascii="Courier New" w:hAnsi="Courier New" w:cs="Courier New" w:hint="default"/>
      </w:rPr>
    </w:lvl>
    <w:lvl w:ilvl="5" w:tplc="6AD6245A">
      <w:start w:val="1"/>
      <w:numFmt w:val="bullet"/>
      <w:lvlText w:val=""/>
      <w:lvlJc w:val="left"/>
      <w:pPr>
        <w:ind w:left="4680" w:hanging="360"/>
      </w:pPr>
      <w:rPr>
        <w:rFonts w:ascii="Wingdings" w:hAnsi="Wingdings" w:hint="default"/>
      </w:rPr>
    </w:lvl>
    <w:lvl w:ilvl="6" w:tplc="024C6FFC">
      <w:start w:val="1"/>
      <w:numFmt w:val="bullet"/>
      <w:lvlText w:val=""/>
      <w:lvlJc w:val="left"/>
      <w:pPr>
        <w:ind w:left="5400" w:hanging="360"/>
      </w:pPr>
      <w:rPr>
        <w:rFonts w:ascii="Symbol" w:hAnsi="Symbol" w:hint="default"/>
      </w:rPr>
    </w:lvl>
    <w:lvl w:ilvl="7" w:tplc="A68482D6">
      <w:start w:val="1"/>
      <w:numFmt w:val="bullet"/>
      <w:lvlText w:val="o"/>
      <w:lvlJc w:val="left"/>
      <w:pPr>
        <w:ind w:left="6120" w:hanging="360"/>
      </w:pPr>
      <w:rPr>
        <w:rFonts w:ascii="Courier New" w:hAnsi="Courier New" w:cs="Courier New" w:hint="default"/>
      </w:rPr>
    </w:lvl>
    <w:lvl w:ilvl="8" w:tplc="EF3ECE30">
      <w:start w:val="1"/>
      <w:numFmt w:val="bullet"/>
      <w:lvlText w:val=""/>
      <w:lvlJc w:val="left"/>
      <w:pPr>
        <w:ind w:left="6840" w:hanging="360"/>
      </w:pPr>
      <w:rPr>
        <w:rFonts w:ascii="Wingdings" w:hAnsi="Wingdings" w:hint="default"/>
      </w:rPr>
    </w:lvl>
  </w:abstractNum>
  <w:abstractNum w:abstractNumId="16" w15:restartNumberingAfterBreak="0">
    <w:nsid w:val="34C10485"/>
    <w:multiLevelType w:val="hybridMultilevel"/>
    <w:tmpl w:val="1E24A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23313F"/>
    <w:multiLevelType w:val="multilevel"/>
    <w:tmpl w:val="EF8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3630D"/>
    <w:multiLevelType w:val="multilevel"/>
    <w:tmpl w:val="910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2942F8"/>
    <w:multiLevelType w:val="multilevel"/>
    <w:tmpl w:val="B2C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7E74D6"/>
    <w:multiLevelType w:val="hybridMultilevel"/>
    <w:tmpl w:val="37E476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BE0F7B"/>
    <w:multiLevelType w:val="multilevel"/>
    <w:tmpl w:val="1CDC9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79A68DE"/>
    <w:multiLevelType w:val="multilevel"/>
    <w:tmpl w:val="A230BB16"/>
    <w:lvl w:ilvl="0">
      <w:start w:val="5"/>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D9F5FE1"/>
    <w:multiLevelType w:val="multilevel"/>
    <w:tmpl w:val="169A71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72BF5F26"/>
    <w:multiLevelType w:val="multilevel"/>
    <w:tmpl w:val="1E4E0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BED7ADC"/>
    <w:multiLevelType w:val="hybridMultilevel"/>
    <w:tmpl w:val="144636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A0676B"/>
    <w:multiLevelType w:val="multilevel"/>
    <w:tmpl w:val="956CEC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F3A1CC6"/>
    <w:multiLevelType w:val="hybridMultilevel"/>
    <w:tmpl w:val="06986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8707941">
    <w:abstractNumId w:val="9"/>
  </w:num>
  <w:num w:numId="2" w16cid:durableId="139621681">
    <w:abstractNumId w:val="12"/>
  </w:num>
  <w:num w:numId="3" w16cid:durableId="599216574">
    <w:abstractNumId w:val="2"/>
  </w:num>
  <w:num w:numId="4" w16cid:durableId="1428967384">
    <w:abstractNumId w:val="16"/>
  </w:num>
  <w:num w:numId="5" w16cid:durableId="1272009761">
    <w:abstractNumId w:val="20"/>
  </w:num>
  <w:num w:numId="6" w16cid:durableId="603923908">
    <w:abstractNumId w:val="10"/>
  </w:num>
  <w:num w:numId="7" w16cid:durableId="792870669">
    <w:abstractNumId w:val="14"/>
  </w:num>
  <w:num w:numId="8" w16cid:durableId="1667048973">
    <w:abstractNumId w:val="27"/>
  </w:num>
  <w:num w:numId="9" w16cid:durableId="2097170603">
    <w:abstractNumId w:val="25"/>
  </w:num>
  <w:num w:numId="10" w16cid:durableId="840973549">
    <w:abstractNumId w:val="7"/>
  </w:num>
  <w:num w:numId="11" w16cid:durableId="1245143074">
    <w:abstractNumId w:val="23"/>
  </w:num>
  <w:num w:numId="12" w16cid:durableId="1222061613">
    <w:abstractNumId w:val="4"/>
  </w:num>
  <w:num w:numId="13" w16cid:durableId="548883781">
    <w:abstractNumId w:val="17"/>
  </w:num>
  <w:num w:numId="14" w16cid:durableId="343173370">
    <w:abstractNumId w:val="19"/>
  </w:num>
  <w:num w:numId="15" w16cid:durableId="1809199673">
    <w:abstractNumId w:val="8"/>
  </w:num>
  <w:num w:numId="16" w16cid:durableId="514418160">
    <w:abstractNumId w:val="15"/>
  </w:num>
  <w:num w:numId="17" w16cid:durableId="77756658">
    <w:abstractNumId w:val="0"/>
  </w:num>
  <w:num w:numId="18" w16cid:durableId="507139652">
    <w:abstractNumId w:val="6"/>
  </w:num>
  <w:num w:numId="19" w16cid:durableId="1214729156">
    <w:abstractNumId w:val="5"/>
  </w:num>
  <w:num w:numId="20" w16cid:durableId="26151833">
    <w:abstractNumId w:val="11"/>
  </w:num>
  <w:num w:numId="21" w16cid:durableId="313070036">
    <w:abstractNumId w:val="21"/>
  </w:num>
  <w:num w:numId="22" w16cid:durableId="863520059">
    <w:abstractNumId w:val="26"/>
  </w:num>
  <w:num w:numId="23" w16cid:durableId="562328613">
    <w:abstractNumId w:val="18"/>
  </w:num>
  <w:num w:numId="24" w16cid:durableId="2137598501">
    <w:abstractNumId w:val="22"/>
  </w:num>
  <w:num w:numId="25" w16cid:durableId="424155615">
    <w:abstractNumId w:val="13"/>
  </w:num>
  <w:num w:numId="26" w16cid:durableId="2017416617">
    <w:abstractNumId w:val="3"/>
  </w:num>
  <w:num w:numId="27" w16cid:durableId="75058954">
    <w:abstractNumId w:val="24"/>
  </w:num>
  <w:num w:numId="28" w16cid:durableId="20274369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sha Hanna">
    <w15:presenceInfo w15:providerId="AD" w15:userId="S::nesha.hanna@stealth-us.com::54d1c055-3b98-4668-a54b-8eda6b5ee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C4"/>
    <w:rsid w:val="00014131"/>
    <w:rsid w:val="000238E8"/>
    <w:rsid w:val="00034250"/>
    <w:rsid w:val="00040F2E"/>
    <w:rsid w:val="00044FDB"/>
    <w:rsid w:val="000458AD"/>
    <w:rsid w:val="00046287"/>
    <w:rsid w:val="00056D7E"/>
    <w:rsid w:val="000620BF"/>
    <w:rsid w:val="00066EEB"/>
    <w:rsid w:val="00066F04"/>
    <w:rsid w:val="00074702"/>
    <w:rsid w:val="00074EA4"/>
    <w:rsid w:val="000777A1"/>
    <w:rsid w:val="000777F0"/>
    <w:rsid w:val="00086ED7"/>
    <w:rsid w:val="0008705B"/>
    <w:rsid w:val="00092346"/>
    <w:rsid w:val="00093759"/>
    <w:rsid w:val="000A0703"/>
    <w:rsid w:val="000A5B6A"/>
    <w:rsid w:val="000A7871"/>
    <w:rsid w:val="000B0220"/>
    <w:rsid w:val="000B7D5D"/>
    <w:rsid w:val="000C3921"/>
    <w:rsid w:val="000D2739"/>
    <w:rsid w:val="000D73C1"/>
    <w:rsid w:val="000E54F5"/>
    <w:rsid w:val="000F0980"/>
    <w:rsid w:val="001051D6"/>
    <w:rsid w:val="00105298"/>
    <w:rsid w:val="001144FA"/>
    <w:rsid w:val="0012368E"/>
    <w:rsid w:val="00136CDF"/>
    <w:rsid w:val="00150CD1"/>
    <w:rsid w:val="00156010"/>
    <w:rsid w:val="00167563"/>
    <w:rsid w:val="0018081E"/>
    <w:rsid w:val="0018357C"/>
    <w:rsid w:val="00196FA4"/>
    <w:rsid w:val="001A2697"/>
    <w:rsid w:val="001B2F3A"/>
    <w:rsid w:val="001E2514"/>
    <w:rsid w:val="001E6A32"/>
    <w:rsid w:val="001F52A1"/>
    <w:rsid w:val="001F5346"/>
    <w:rsid w:val="001F75F9"/>
    <w:rsid w:val="00204801"/>
    <w:rsid w:val="00207828"/>
    <w:rsid w:val="002302C5"/>
    <w:rsid w:val="00233CFE"/>
    <w:rsid w:val="0024332D"/>
    <w:rsid w:val="00243A27"/>
    <w:rsid w:val="0026140D"/>
    <w:rsid w:val="002631B8"/>
    <w:rsid w:val="002722E6"/>
    <w:rsid w:val="00272A81"/>
    <w:rsid w:val="00274A30"/>
    <w:rsid w:val="002779C9"/>
    <w:rsid w:val="00287602"/>
    <w:rsid w:val="00294350"/>
    <w:rsid w:val="002A2B6A"/>
    <w:rsid w:val="002A2C7E"/>
    <w:rsid w:val="002A43D7"/>
    <w:rsid w:val="002B5006"/>
    <w:rsid w:val="002D3445"/>
    <w:rsid w:val="002D433D"/>
    <w:rsid w:val="002E2365"/>
    <w:rsid w:val="002E47FF"/>
    <w:rsid w:val="002E538A"/>
    <w:rsid w:val="00301C2C"/>
    <w:rsid w:val="003041D6"/>
    <w:rsid w:val="00310C5C"/>
    <w:rsid w:val="0031414D"/>
    <w:rsid w:val="00314F22"/>
    <w:rsid w:val="00315E49"/>
    <w:rsid w:val="0031780A"/>
    <w:rsid w:val="0032206F"/>
    <w:rsid w:val="003247CB"/>
    <w:rsid w:val="00333079"/>
    <w:rsid w:val="00334425"/>
    <w:rsid w:val="00334616"/>
    <w:rsid w:val="00337725"/>
    <w:rsid w:val="0034126F"/>
    <w:rsid w:val="003412EE"/>
    <w:rsid w:val="00343A73"/>
    <w:rsid w:val="003460DD"/>
    <w:rsid w:val="003614AC"/>
    <w:rsid w:val="00362A21"/>
    <w:rsid w:val="0036316B"/>
    <w:rsid w:val="00364B14"/>
    <w:rsid w:val="00365927"/>
    <w:rsid w:val="00374108"/>
    <w:rsid w:val="00375292"/>
    <w:rsid w:val="00376087"/>
    <w:rsid w:val="003777A3"/>
    <w:rsid w:val="00382590"/>
    <w:rsid w:val="00383600"/>
    <w:rsid w:val="0039087F"/>
    <w:rsid w:val="003926C4"/>
    <w:rsid w:val="00397C27"/>
    <w:rsid w:val="003A2DEC"/>
    <w:rsid w:val="003A308B"/>
    <w:rsid w:val="003A70EB"/>
    <w:rsid w:val="003A7273"/>
    <w:rsid w:val="003D0DBC"/>
    <w:rsid w:val="003D2602"/>
    <w:rsid w:val="003D3DA3"/>
    <w:rsid w:val="003F5B61"/>
    <w:rsid w:val="004003B3"/>
    <w:rsid w:val="0041029B"/>
    <w:rsid w:val="004133A5"/>
    <w:rsid w:val="00416817"/>
    <w:rsid w:val="00431FF6"/>
    <w:rsid w:val="00453254"/>
    <w:rsid w:val="0045625C"/>
    <w:rsid w:val="00460583"/>
    <w:rsid w:val="00460ED2"/>
    <w:rsid w:val="00461B9B"/>
    <w:rsid w:val="00466FFF"/>
    <w:rsid w:val="00480FB7"/>
    <w:rsid w:val="004A04FB"/>
    <w:rsid w:val="004A48A0"/>
    <w:rsid w:val="004B1068"/>
    <w:rsid w:val="004C21E7"/>
    <w:rsid w:val="004C36A3"/>
    <w:rsid w:val="004C57C4"/>
    <w:rsid w:val="004D0E92"/>
    <w:rsid w:val="004E3168"/>
    <w:rsid w:val="004F36BE"/>
    <w:rsid w:val="004F47AE"/>
    <w:rsid w:val="004F6CC6"/>
    <w:rsid w:val="00500D23"/>
    <w:rsid w:val="0051629E"/>
    <w:rsid w:val="0052075B"/>
    <w:rsid w:val="00521EB1"/>
    <w:rsid w:val="00522796"/>
    <w:rsid w:val="005303A7"/>
    <w:rsid w:val="005377BF"/>
    <w:rsid w:val="005429F7"/>
    <w:rsid w:val="00557F1A"/>
    <w:rsid w:val="005630E8"/>
    <w:rsid w:val="0056534B"/>
    <w:rsid w:val="0057402C"/>
    <w:rsid w:val="00575EB9"/>
    <w:rsid w:val="0058498D"/>
    <w:rsid w:val="00585061"/>
    <w:rsid w:val="00593B49"/>
    <w:rsid w:val="00594F3D"/>
    <w:rsid w:val="005A3B63"/>
    <w:rsid w:val="005A4DA2"/>
    <w:rsid w:val="005B324B"/>
    <w:rsid w:val="005B55C4"/>
    <w:rsid w:val="005B7BEE"/>
    <w:rsid w:val="005F222C"/>
    <w:rsid w:val="005F3FFF"/>
    <w:rsid w:val="005F5CBB"/>
    <w:rsid w:val="00613A99"/>
    <w:rsid w:val="006144EE"/>
    <w:rsid w:val="00615C86"/>
    <w:rsid w:val="006176C9"/>
    <w:rsid w:val="0062266E"/>
    <w:rsid w:val="00622C78"/>
    <w:rsid w:val="006260CD"/>
    <w:rsid w:val="00632633"/>
    <w:rsid w:val="00635550"/>
    <w:rsid w:val="00650143"/>
    <w:rsid w:val="006526DE"/>
    <w:rsid w:val="00654775"/>
    <w:rsid w:val="00660761"/>
    <w:rsid w:val="00665F08"/>
    <w:rsid w:val="006668A4"/>
    <w:rsid w:val="006722A5"/>
    <w:rsid w:val="006743D1"/>
    <w:rsid w:val="00675DEC"/>
    <w:rsid w:val="00680572"/>
    <w:rsid w:val="006934E2"/>
    <w:rsid w:val="006941F1"/>
    <w:rsid w:val="006949B7"/>
    <w:rsid w:val="006A7EDF"/>
    <w:rsid w:val="006C2FDF"/>
    <w:rsid w:val="006F2932"/>
    <w:rsid w:val="007020E8"/>
    <w:rsid w:val="00705F6B"/>
    <w:rsid w:val="00713DDD"/>
    <w:rsid w:val="00717651"/>
    <w:rsid w:val="00720649"/>
    <w:rsid w:val="007274C0"/>
    <w:rsid w:val="0073034A"/>
    <w:rsid w:val="00755304"/>
    <w:rsid w:val="007576B7"/>
    <w:rsid w:val="00762F90"/>
    <w:rsid w:val="0077695F"/>
    <w:rsid w:val="00784997"/>
    <w:rsid w:val="0079132C"/>
    <w:rsid w:val="007919B4"/>
    <w:rsid w:val="00795980"/>
    <w:rsid w:val="007C21FC"/>
    <w:rsid w:val="007D13A3"/>
    <w:rsid w:val="007D188B"/>
    <w:rsid w:val="007D243F"/>
    <w:rsid w:val="007D276F"/>
    <w:rsid w:val="007E1CEC"/>
    <w:rsid w:val="007E1EBB"/>
    <w:rsid w:val="007E77F6"/>
    <w:rsid w:val="007F02F9"/>
    <w:rsid w:val="0080162B"/>
    <w:rsid w:val="00803FFC"/>
    <w:rsid w:val="008059C9"/>
    <w:rsid w:val="00810471"/>
    <w:rsid w:val="00811711"/>
    <w:rsid w:val="00821ED8"/>
    <w:rsid w:val="00826B02"/>
    <w:rsid w:val="00831571"/>
    <w:rsid w:val="008358C9"/>
    <w:rsid w:val="00842774"/>
    <w:rsid w:val="008474AB"/>
    <w:rsid w:val="0085048C"/>
    <w:rsid w:val="00856AC7"/>
    <w:rsid w:val="00861DDF"/>
    <w:rsid w:val="00866923"/>
    <w:rsid w:val="00881939"/>
    <w:rsid w:val="00882902"/>
    <w:rsid w:val="00884F64"/>
    <w:rsid w:val="008861AB"/>
    <w:rsid w:val="008948B5"/>
    <w:rsid w:val="008966F6"/>
    <w:rsid w:val="008A6B96"/>
    <w:rsid w:val="008B2075"/>
    <w:rsid w:val="008C01B3"/>
    <w:rsid w:val="008C7D85"/>
    <w:rsid w:val="008D3719"/>
    <w:rsid w:val="008D3C28"/>
    <w:rsid w:val="008D5A4A"/>
    <w:rsid w:val="008E47C5"/>
    <w:rsid w:val="008F223B"/>
    <w:rsid w:val="008F31A1"/>
    <w:rsid w:val="008F4FAD"/>
    <w:rsid w:val="008F650A"/>
    <w:rsid w:val="009015B2"/>
    <w:rsid w:val="00910C5B"/>
    <w:rsid w:val="00916809"/>
    <w:rsid w:val="0093116C"/>
    <w:rsid w:val="00947A73"/>
    <w:rsid w:val="00952957"/>
    <w:rsid w:val="00955241"/>
    <w:rsid w:val="00957A53"/>
    <w:rsid w:val="0096008E"/>
    <w:rsid w:val="00963492"/>
    <w:rsid w:val="009637B5"/>
    <w:rsid w:val="009750C6"/>
    <w:rsid w:val="0097788F"/>
    <w:rsid w:val="009817D8"/>
    <w:rsid w:val="0099624B"/>
    <w:rsid w:val="009A0FDB"/>
    <w:rsid w:val="009A25BB"/>
    <w:rsid w:val="009A2856"/>
    <w:rsid w:val="009B6473"/>
    <w:rsid w:val="009C6E27"/>
    <w:rsid w:val="009C70B1"/>
    <w:rsid w:val="009C7993"/>
    <w:rsid w:val="009D5960"/>
    <w:rsid w:val="009D61C4"/>
    <w:rsid w:val="009D6612"/>
    <w:rsid w:val="009F2047"/>
    <w:rsid w:val="009F2BB8"/>
    <w:rsid w:val="00A12942"/>
    <w:rsid w:val="00A17009"/>
    <w:rsid w:val="00A22750"/>
    <w:rsid w:val="00A246B3"/>
    <w:rsid w:val="00A402E6"/>
    <w:rsid w:val="00A450C8"/>
    <w:rsid w:val="00A46CB8"/>
    <w:rsid w:val="00A56B1D"/>
    <w:rsid w:val="00A60B76"/>
    <w:rsid w:val="00A6666E"/>
    <w:rsid w:val="00A804FD"/>
    <w:rsid w:val="00A84A4D"/>
    <w:rsid w:val="00A93040"/>
    <w:rsid w:val="00A933D1"/>
    <w:rsid w:val="00A93DFA"/>
    <w:rsid w:val="00AA6977"/>
    <w:rsid w:val="00AA7D53"/>
    <w:rsid w:val="00AB250E"/>
    <w:rsid w:val="00AB2F06"/>
    <w:rsid w:val="00AB3C22"/>
    <w:rsid w:val="00AB5349"/>
    <w:rsid w:val="00AB55B9"/>
    <w:rsid w:val="00AB629D"/>
    <w:rsid w:val="00AB7A1D"/>
    <w:rsid w:val="00AB7DEF"/>
    <w:rsid w:val="00AC0D2C"/>
    <w:rsid w:val="00AC1D01"/>
    <w:rsid w:val="00AC2706"/>
    <w:rsid w:val="00AC5425"/>
    <w:rsid w:val="00AD69D7"/>
    <w:rsid w:val="00AF379C"/>
    <w:rsid w:val="00AF44D7"/>
    <w:rsid w:val="00AF79DE"/>
    <w:rsid w:val="00B145FB"/>
    <w:rsid w:val="00B21BCB"/>
    <w:rsid w:val="00B2307E"/>
    <w:rsid w:val="00B303C1"/>
    <w:rsid w:val="00B31E3D"/>
    <w:rsid w:val="00B812C7"/>
    <w:rsid w:val="00B85075"/>
    <w:rsid w:val="00B90AE4"/>
    <w:rsid w:val="00BB623B"/>
    <w:rsid w:val="00BC484B"/>
    <w:rsid w:val="00BC7C70"/>
    <w:rsid w:val="00BD0BD3"/>
    <w:rsid w:val="00BD114A"/>
    <w:rsid w:val="00BD43AA"/>
    <w:rsid w:val="00BD6A7D"/>
    <w:rsid w:val="00BE0899"/>
    <w:rsid w:val="00BE1355"/>
    <w:rsid w:val="00BF2D5C"/>
    <w:rsid w:val="00C0269A"/>
    <w:rsid w:val="00C05908"/>
    <w:rsid w:val="00C07148"/>
    <w:rsid w:val="00C07481"/>
    <w:rsid w:val="00C1281D"/>
    <w:rsid w:val="00C17DF4"/>
    <w:rsid w:val="00C26163"/>
    <w:rsid w:val="00C277F0"/>
    <w:rsid w:val="00C33B1E"/>
    <w:rsid w:val="00C37596"/>
    <w:rsid w:val="00C44DF3"/>
    <w:rsid w:val="00C47FC9"/>
    <w:rsid w:val="00C61208"/>
    <w:rsid w:val="00C72ECE"/>
    <w:rsid w:val="00C839F8"/>
    <w:rsid w:val="00C84B29"/>
    <w:rsid w:val="00C93598"/>
    <w:rsid w:val="00C96BB0"/>
    <w:rsid w:val="00CA3C99"/>
    <w:rsid w:val="00CC0C52"/>
    <w:rsid w:val="00CE0990"/>
    <w:rsid w:val="00CE323F"/>
    <w:rsid w:val="00CE3E3E"/>
    <w:rsid w:val="00D00D55"/>
    <w:rsid w:val="00D1250F"/>
    <w:rsid w:val="00D214C8"/>
    <w:rsid w:val="00D2521B"/>
    <w:rsid w:val="00D25803"/>
    <w:rsid w:val="00D26027"/>
    <w:rsid w:val="00D3023B"/>
    <w:rsid w:val="00D33004"/>
    <w:rsid w:val="00D450A8"/>
    <w:rsid w:val="00D622FD"/>
    <w:rsid w:val="00D631BE"/>
    <w:rsid w:val="00D664AC"/>
    <w:rsid w:val="00D872C7"/>
    <w:rsid w:val="00D9713A"/>
    <w:rsid w:val="00DC085A"/>
    <w:rsid w:val="00DC33FA"/>
    <w:rsid w:val="00DE4569"/>
    <w:rsid w:val="00DF0D37"/>
    <w:rsid w:val="00E018AD"/>
    <w:rsid w:val="00E1325C"/>
    <w:rsid w:val="00E14585"/>
    <w:rsid w:val="00E22959"/>
    <w:rsid w:val="00E30272"/>
    <w:rsid w:val="00E3039C"/>
    <w:rsid w:val="00E308FE"/>
    <w:rsid w:val="00E36F32"/>
    <w:rsid w:val="00E37C6F"/>
    <w:rsid w:val="00E41BBB"/>
    <w:rsid w:val="00E428A9"/>
    <w:rsid w:val="00E55AF5"/>
    <w:rsid w:val="00E64397"/>
    <w:rsid w:val="00E671D0"/>
    <w:rsid w:val="00E67685"/>
    <w:rsid w:val="00E676B5"/>
    <w:rsid w:val="00E8367F"/>
    <w:rsid w:val="00E92CD4"/>
    <w:rsid w:val="00E9568D"/>
    <w:rsid w:val="00EA0CDD"/>
    <w:rsid w:val="00EA7F15"/>
    <w:rsid w:val="00EB266B"/>
    <w:rsid w:val="00EB2F3F"/>
    <w:rsid w:val="00EB4465"/>
    <w:rsid w:val="00EC37F8"/>
    <w:rsid w:val="00ED0806"/>
    <w:rsid w:val="00ED2BE5"/>
    <w:rsid w:val="00ED5286"/>
    <w:rsid w:val="00EE54DB"/>
    <w:rsid w:val="00EF2857"/>
    <w:rsid w:val="00F02CF3"/>
    <w:rsid w:val="00F051B0"/>
    <w:rsid w:val="00F13C60"/>
    <w:rsid w:val="00F23CAD"/>
    <w:rsid w:val="00F23F69"/>
    <w:rsid w:val="00F26E1D"/>
    <w:rsid w:val="00F34105"/>
    <w:rsid w:val="00F345DF"/>
    <w:rsid w:val="00F43217"/>
    <w:rsid w:val="00F46B01"/>
    <w:rsid w:val="00F562AC"/>
    <w:rsid w:val="00F56C88"/>
    <w:rsid w:val="00F56CD7"/>
    <w:rsid w:val="00F7210D"/>
    <w:rsid w:val="00F76D90"/>
    <w:rsid w:val="00F958D4"/>
    <w:rsid w:val="00F9689B"/>
    <w:rsid w:val="00FB1B4A"/>
    <w:rsid w:val="00FB2E3E"/>
    <w:rsid w:val="00FB5F33"/>
    <w:rsid w:val="00FB7173"/>
    <w:rsid w:val="00FC2EFD"/>
    <w:rsid w:val="00FC375C"/>
    <w:rsid w:val="00FD0C52"/>
    <w:rsid w:val="00FD1E7D"/>
    <w:rsid w:val="00FF2C63"/>
    <w:rsid w:val="00FF6E65"/>
    <w:rsid w:val="037DAD7F"/>
    <w:rsid w:val="0391740B"/>
    <w:rsid w:val="039606E8"/>
    <w:rsid w:val="04509CDB"/>
    <w:rsid w:val="060896E9"/>
    <w:rsid w:val="06DF46FB"/>
    <w:rsid w:val="07AD34CB"/>
    <w:rsid w:val="08054B11"/>
    <w:rsid w:val="0897DBFD"/>
    <w:rsid w:val="097D9504"/>
    <w:rsid w:val="0A458221"/>
    <w:rsid w:val="0AEF35C7"/>
    <w:rsid w:val="0C2194F5"/>
    <w:rsid w:val="0F1C9852"/>
    <w:rsid w:val="0F8FF7DE"/>
    <w:rsid w:val="104CF8AA"/>
    <w:rsid w:val="115BEA51"/>
    <w:rsid w:val="12953BAB"/>
    <w:rsid w:val="1347E543"/>
    <w:rsid w:val="13D69A3A"/>
    <w:rsid w:val="1580C241"/>
    <w:rsid w:val="16410515"/>
    <w:rsid w:val="17200A67"/>
    <w:rsid w:val="1760F219"/>
    <w:rsid w:val="1822880F"/>
    <w:rsid w:val="1BF02CB1"/>
    <w:rsid w:val="1C69DDD2"/>
    <w:rsid w:val="1FA44591"/>
    <w:rsid w:val="1FC22853"/>
    <w:rsid w:val="238194D9"/>
    <w:rsid w:val="240109F7"/>
    <w:rsid w:val="252E938D"/>
    <w:rsid w:val="285C2DB5"/>
    <w:rsid w:val="291AFBA5"/>
    <w:rsid w:val="2A93F60B"/>
    <w:rsid w:val="2AFDC1AD"/>
    <w:rsid w:val="2E76850D"/>
    <w:rsid w:val="2E953CBA"/>
    <w:rsid w:val="2F29E9F8"/>
    <w:rsid w:val="2FE2B178"/>
    <w:rsid w:val="3203D5C8"/>
    <w:rsid w:val="33232ED5"/>
    <w:rsid w:val="332C8FEA"/>
    <w:rsid w:val="374CA374"/>
    <w:rsid w:val="39F5BF50"/>
    <w:rsid w:val="3A8AB153"/>
    <w:rsid w:val="3C3E0251"/>
    <w:rsid w:val="3C4080DB"/>
    <w:rsid w:val="3CCBDB0F"/>
    <w:rsid w:val="3FEF1FAB"/>
    <w:rsid w:val="40375C73"/>
    <w:rsid w:val="42627787"/>
    <w:rsid w:val="42842FE2"/>
    <w:rsid w:val="428BE7C9"/>
    <w:rsid w:val="4299995A"/>
    <w:rsid w:val="42EFCECB"/>
    <w:rsid w:val="4345BE2C"/>
    <w:rsid w:val="43D6BB61"/>
    <w:rsid w:val="43FE47E8"/>
    <w:rsid w:val="45728BC2"/>
    <w:rsid w:val="46351832"/>
    <w:rsid w:val="499DEF77"/>
    <w:rsid w:val="4B355EDF"/>
    <w:rsid w:val="4C01D1E9"/>
    <w:rsid w:val="4C9B766E"/>
    <w:rsid w:val="4D10C6A6"/>
    <w:rsid w:val="4E3746CF"/>
    <w:rsid w:val="500D30FB"/>
    <w:rsid w:val="50C4E566"/>
    <w:rsid w:val="51A49381"/>
    <w:rsid w:val="538D0E85"/>
    <w:rsid w:val="540CE3CE"/>
    <w:rsid w:val="55036B81"/>
    <w:rsid w:val="56E3110F"/>
    <w:rsid w:val="594B8832"/>
    <w:rsid w:val="59B41341"/>
    <w:rsid w:val="59F471EA"/>
    <w:rsid w:val="5AFCA17A"/>
    <w:rsid w:val="5FBCF732"/>
    <w:rsid w:val="626CF3CD"/>
    <w:rsid w:val="628F24BD"/>
    <w:rsid w:val="62DBB1FC"/>
    <w:rsid w:val="64FC2878"/>
    <w:rsid w:val="65B06F10"/>
    <w:rsid w:val="6708DC19"/>
    <w:rsid w:val="6757BDA9"/>
    <w:rsid w:val="68FABA83"/>
    <w:rsid w:val="6B6CE3B2"/>
    <w:rsid w:val="6C2779A5"/>
    <w:rsid w:val="6DB01AF3"/>
    <w:rsid w:val="6E6F0AEA"/>
    <w:rsid w:val="708731E0"/>
    <w:rsid w:val="70FAEAC8"/>
    <w:rsid w:val="722D0972"/>
    <w:rsid w:val="72476E23"/>
    <w:rsid w:val="7296BB29"/>
    <w:rsid w:val="7352CA29"/>
    <w:rsid w:val="73927F35"/>
    <w:rsid w:val="75D33656"/>
    <w:rsid w:val="76614A35"/>
    <w:rsid w:val="76D92F17"/>
    <w:rsid w:val="76F32E3E"/>
    <w:rsid w:val="78334F9D"/>
    <w:rsid w:val="78447D4F"/>
    <w:rsid w:val="7AA1CD0E"/>
    <w:rsid w:val="7ACA3696"/>
    <w:rsid w:val="7ACA9C68"/>
    <w:rsid w:val="7B353BC6"/>
    <w:rsid w:val="7C4DDBE4"/>
    <w:rsid w:val="7C93B4CC"/>
    <w:rsid w:val="7D02D8A6"/>
    <w:rsid w:val="7D26C563"/>
    <w:rsid w:val="7F753E31"/>
    <w:rsid w:val="7F79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A05D"/>
  <w15:chartTrackingRefBased/>
  <w15:docId w15:val="{8F129DFB-E3BA-854B-9083-0BC5B448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14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C4"/>
    <w:pPr>
      <w:ind w:left="720"/>
      <w:contextualSpacing/>
    </w:pPr>
  </w:style>
  <w:style w:type="character" w:styleId="CommentReference">
    <w:name w:val="annotation reference"/>
    <w:basedOn w:val="DefaultParagraphFont"/>
    <w:uiPriority w:val="99"/>
    <w:semiHidden/>
    <w:unhideWhenUsed/>
    <w:rsid w:val="00046287"/>
    <w:rPr>
      <w:sz w:val="16"/>
      <w:szCs w:val="16"/>
    </w:rPr>
  </w:style>
  <w:style w:type="paragraph" w:styleId="CommentText">
    <w:name w:val="annotation text"/>
    <w:basedOn w:val="Normal"/>
    <w:link w:val="CommentTextChar"/>
    <w:uiPriority w:val="99"/>
    <w:semiHidden/>
    <w:unhideWhenUsed/>
    <w:rsid w:val="00046287"/>
    <w:pPr>
      <w:spacing w:line="240" w:lineRule="auto"/>
    </w:pPr>
    <w:rPr>
      <w:sz w:val="20"/>
      <w:szCs w:val="20"/>
    </w:rPr>
  </w:style>
  <w:style w:type="character" w:customStyle="1" w:styleId="CommentTextChar">
    <w:name w:val="Comment Text Char"/>
    <w:basedOn w:val="DefaultParagraphFont"/>
    <w:link w:val="CommentText"/>
    <w:uiPriority w:val="99"/>
    <w:semiHidden/>
    <w:rsid w:val="00046287"/>
    <w:rPr>
      <w:sz w:val="20"/>
      <w:szCs w:val="20"/>
    </w:rPr>
  </w:style>
  <w:style w:type="paragraph" w:styleId="CommentSubject">
    <w:name w:val="annotation subject"/>
    <w:basedOn w:val="CommentText"/>
    <w:next w:val="CommentText"/>
    <w:link w:val="CommentSubjectChar"/>
    <w:uiPriority w:val="99"/>
    <w:semiHidden/>
    <w:unhideWhenUsed/>
    <w:rsid w:val="00046287"/>
    <w:rPr>
      <w:b/>
      <w:bCs/>
    </w:rPr>
  </w:style>
  <w:style w:type="character" w:customStyle="1" w:styleId="CommentSubjectChar">
    <w:name w:val="Comment Subject Char"/>
    <w:basedOn w:val="CommentTextChar"/>
    <w:link w:val="CommentSubject"/>
    <w:uiPriority w:val="99"/>
    <w:semiHidden/>
    <w:rsid w:val="00046287"/>
    <w:rPr>
      <w:b/>
      <w:bCs/>
      <w:sz w:val="20"/>
      <w:szCs w:val="20"/>
    </w:rPr>
  </w:style>
  <w:style w:type="paragraph" w:styleId="Revision">
    <w:name w:val="Revision"/>
    <w:hidden/>
    <w:uiPriority w:val="99"/>
    <w:semiHidden/>
    <w:rsid w:val="007576B7"/>
    <w:pPr>
      <w:spacing w:after="0" w:line="240" w:lineRule="auto"/>
    </w:pPr>
  </w:style>
  <w:style w:type="character" w:customStyle="1" w:styleId="apple-converted-space">
    <w:name w:val="apple-converted-space"/>
    <w:basedOn w:val="DefaultParagraphFont"/>
    <w:rsid w:val="00B31E3D"/>
  </w:style>
  <w:style w:type="paragraph" w:customStyle="1" w:styleId="SSIBodyText">
    <w:name w:val="SSI Body Text"/>
    <w:qFormat/>
    <w:rsid w:val="00F9689B"/>
    <w:pPr>
      <w:adjustRightInd w:val="0"/>
      <w:snapToGrid w:val="0"/>
      <w:spacing w:before="120" w:after="240"/>
      <w:ind w:left="720"/>
    </w:pPr>
    <w:rPr>
      <w:rFonts w:ascii="Times New Roman" w:hAnsi="Times New Roman"/>
      <w:sz w:val="24"/>
    </w:rPr>
  </w:style>
  <w:style w:type="paragraph" w:customStyle="1" w:styleId="ParagraphHeading">
    <w:name w:val="Paragraph Heading"/>
    <w:next w:val="BodyText"/>
    <w:qFormat/>
    <w:rsid w:val="006722A5"/>
    <w:pPr>
      <w:keepNext/>
      <w:keepLines/>
      <w:snapToGrid w:val="0"/>
      <w:spacing w:before="360" w:after="0" w:line="240" w:lineRule="auto"/>
    </w:pPr>
    <w:rPr>
      <w:rFonts w:ascii="Arial Bold" w:eastAsia="Times New Roman" w:hAnsi="Arial Bold" w:cs="Times New Roman"/>
      <w:b/>
      <w:snapToGrid w:val="0"/>
      <w:color w:val="002060"/>
      <w:spacing w:val="-10"/>
      <w:sz w:val="24"/>
    </w:rPr>
  </w:style>
  <w:style w:type="paragraph" w:styleId="BodyText">
    <w:name w:val="Body Text"/>
    <w:basedOn w:val="Normal"/>
    <w:link w:val="BodyTextChar"/>
    <w:qFormat/>
    <w:rsid w:val="006722A5"/>
    <w:pPr>
      <w:snapToGrid w:val="0"/>
      <w:spacing w:after="24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722A5"/>
    <w:rPr>
      <w:rFonts w:ascii="Times New Roman" w:eastAsia="Times New Roman" w:hAnsi="Times New Roman" w:cs="Times New Roman"/>
      <w:sz w:val="24"/>
      <w:szCs w:val="20"/>
    </w:rPr>
  </w:style>
  <w:style w:type="table" w:styleId="TableGrid">
    <w:name w:val="Table Grid"/>
    <w:basedOn w:val="TableNormal"/>
    <w:uiPriority w:val="59"/>
    <w:rsid w:val="006722A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link w:val="Bullet1Char"/>
    <w:qFormat/>
    <w:rsid w:val="006722A5"/>
    <w:pPr>
      <w:numPr>
        <w:numId w:val="17"/>
      </w:numPr>
      <w:snapToGrid w:val="0"/>
      <w:spacing w:after="120" w:line="240" w:lineRule="auto"/>
    </w:pPr>
    <w:rPr>
      <w:rFonts w:ascii="Times New Roman" w:eastAsia="Times New Roman" w:hAnsi="Times New Roman" w:cs="Times New Roman"/>
      <w:sz w:val="24"/>
      <w:szCs w:val="24"/>
    </w:rPr>
  </w:style>
  <w:style w:type="paragraph" w:customStyle="1" w:styleId="TableText">
    <w:name w:val="Table Text"/>
    <w:basedOn w:val="Normal"/>
    <w:link w:val="TableTextChar"/>
    <w:qFormat/>
    <w:rsid w:val="006722A5"/>
    <w:pPr>
      <w:spacing w:before="40" w:after="40" w:line="240" w:lineRule="auto"/>
    </w:pPr>
    <w:rPr>
      <w:rFonts w:ascii="Arial Narrow" w:eastAsia="Times New Roman" w:hAnsi="Arial Narrow" w:cs="Times New Roman"/>
      <w:sz w:val="20"/>
      <w:szCs w:val="20"/>
    </w:rPr>
  </w:style>
  <w:style w:type="character" w:customStyle="1" w:styleId="Bullet1Char">
    <w:name w:val="Bullet 1 Char"/>
    <w:link w:val="Bullet1"/>
    <w:rsid w:val="006722A5"/>
    <w:rPr>
      <w:rFonts w:ascii="Times New Roman" w:eastAsia="Times New Roman" w:hAnsi="Times New Roman" w:cs="Times New Roman"/>
      <w:sz w:val="24"/>
      <w:szCs w:val="24"/>
    </w:rPr>
  </w:style>
  <w:style w:type="character" w:customStyle="1" w:styleId="TableTextChar">
    <w:name w:val="Table Text Char"/>
    <w:link w:val="TableText"/>
    <w:rsid w:val="006722A5"/>
    <w:rPr>
      <w:rFonts w:ascii="Arial Narrow" w:eastAsia="Times New Roman" w:hAnsi="Arial Narrow" w:cs="Times New Roman"/>
      <w:sz w:val="20"/>
      <w:szCs w:val="20"/>
    </w:rPr>
  </w:style>
  <w:style w:type="character" w:customStyle="1" w:styleId="Heading3Char">
    <w:name w:val="Heading 3 Char"/>
    <w:basedOn w:val="DefaultParagraphFont"/>
    <w:link w:val="Heading3"/>
    <w:uiPriority w:val="9"/>
    <w:rsid w:val="002614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140D"/>
    <w:rPr>
      <w:color w:val="0000FF"/>
      <w:u w:val="single"/>
    </w:rPr>
  </w:style>
  <w:style w:type="paragraph" w:styleId="Caption">
    <w:name w:val="caption"/>
    <w:basedOn w:val="Normal"/>
    <w:next w:val="Normal"/>
    <w:uiPriority w:val="35"/>
    <w:unhideWhenUsed/>
    <w:qFormat/>
    <w:rsid w:val="00FD0C52"/>
    <w:pPr>
      <w:spacing w:after="200" w:line="240" w:lineRule="auto"/>
    </w:pPr>
    <w:rPr>
      <w:i/>
      <w:iCs/>
      <w:color w:val="44546A" w:themeColor="text2"/>
      <w:sz w:val="18"/>
      <w:szCs w:val="18"/>
    </w:rPr>
  </w:style>
  <w:style w:type="paragraph" w:customStyle="1" w:styleId="FigureTitle">
    <w:name w:val="Figure Title"/>
    <w:basedOn w:val="Caption"/>
    <w:qFormat/>
    <w:rsid w:val="00FD0C52"/>
    <w:pPr>
      <w:snapToGrid w:val="0"/>
    </w:pPr>
    <w:rPr>
      <w:rFonts w:ascii="Times New Roman" w:hAnsi="Times New Roman"/>
      <w:b/>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3212">
      <w:bodyDiv w:val="1"/>
      <w:marLeft w:val="0"/>
      <w:marRight w:val="0"/>
      <w:marTop w:val="0"/>
      <w:marBottom w:val="0"/>
      <w:divBdr>
        <w:top w:val="none" w:sz="0" w:space="0" w:color="auto"/>
        <w:left w:val="none" w:sz="0" w:space="0" w:color="auto"/>
        <w:bottom w:val="none" w:sz="0" w:space="0" w:color="auto"/>
        <w:right w:val="none" w:sz="0" w:space="0" w:color="auto"/>
      </w:divBdr>
    </w:div>
    <w:div w:id="61414234">
      <w:bodyDiv w:val="1"/>
      <w:marLeft w:val="0"/>
      <w:marRight w:val="0"/>
      <w:marTop w:val="0"/>
      <w:marBottom w:val="0"/>
      <w:divBdr>
        <w:top w:val="none" w:sz="0" w:space="0" w:color="auto"/>
        <w:left w:val="none" w:sz="0" w:space="0" w:color="auto"/>
        <w:bottom w:val="none" w:sz="0" w:space="0" w:color="auto"/>
        <w:right w:val="none" w:sz="0" w:space="0" w:color="auto"/>
      </w:divBdr>
    </w:div>
    <w:div w:id="101153525">
      <w:bodyDiv w:val="1"/>
      <w:marLeft w:val="0"/>
      <w:marRight w:val="0"/>
      <w:marTop w:val="0"/>
      <w:marBottom w:val="0"/>
      <w:divBdr>
        <w:top w:val="none" w:sz="0" w:space="0" w:color="auto"/>
        <w:left w:val="none" w:sz="0" w:space="0" w:color="auto"/>
        <w:bottom w:val="none" w:sz="0" w:space="0" w:color="auto"/>
        <w:right w:val="none" w:sz="0" w:space="0" w:color="auto"/>
      </w:divBdr>
    </w:div>
    <w:div w:id="233128377">
      <w:bodyDiv w:val="1"/>
      <w:marLeft w:val="0"/>
      <w:marRight w:val="0"/>
      <w:marTop w:val="0"/>
      <w:marBottom w:val="0"/>
      <w:divBdr>
        <w:top w:val="none" w:sz="0" w:space="0" w:color="auto"/>
        <w:left w:val="none" w:sz="0" w:space="0" w:color="auto"/>
        <w:bottom w:val="none" w:sz="0" w:space="0" w:color="auto"/>
        <w:right w:val="none" w:sz="0" w:space="0" w:color="auto"/>
      </w:divBdr>
    </w:div>
    <w:div w:id="250630588">
      <w:bodyDiv w:val="1"/>
      <w:marLeft w:val="0"/>
      <w:marRight w:val="0"/>
      <w:marTop w:val="0"/>
      <w:marBottom w:val="0"/>
      <w:divBdr>
        <w:top w:val="none" w:sz="0" w:space="0" w:color="auto"/>
        <w:left w:val="none" w:sz="0" w:space="0" w:color="auto"/>
        <w:bottom w:val="none" w:sz="0" w:space="0" w:color="auto"/>
        <w:right w:val="none" w:sz="0" w:space="0" w:color="auto"/>
      </w:divBdr>
    </w:div>
    <w:div w:id="257755523">
      <w:bodyDiv w:val="1"/>
      <w:marLeft w:val="0"/>
      <w:marRight w:val="0"/>
      <w:marTop w:val="0"/>
      <w:marBottom w:val="0"/>
      <w:divBdr>
        <w:top w:val="none" w:sz="0" w:space="0" w:color="auto"/>
        <w:left w:val="none" w:sz="0" w:space="0" w:color="auto"/>
        <w:bottom w:val="none" w:sz="0" w:space="0" w:color="auto"/>
        <w:right w:val="none" w:sz="0" w:space="0" w:color="auto"/>
      </w:divBdr>
    </w:div>
    <w:div w:id="265432257">
      <w:bodyDiv w:val="1"/>
      <w:marLeft w:val="0"/>
      <w:marRight w:val="0"/>
      <w:marTop w:val="0"/>
      <w:marBottom w:val="0"/>
      <w:divBdr>
        <w:top w:val="none" w:sz="0" w:space="0" w:color="auto"/>
        <w:left w:val="none" w:sz="0" w:space="0" w:color="auto"/>
        <w:bottom w:val="none" w:sz="0" w:space="0" w:color="auto"/>
        <w:right w:val="none" w:sz="0" w:space="0" w:color="auto"/>
      </w:divBdr>
    </w:div>
    <w:div w:id="280500360">
      <w:bodyDiv w:val="1"/>
      <w:marLeft w:val="0"/>
      <w:marRight w:val="0"/>
      <w:marTop w:val="0"/>
      <w:marBottom w:val="0"/>
      <w:divBdr>
        <w:top w:val="none" w:sz="0" w:space="0" w:color="auto"/>
        <w:left w:val="none" w:sz="0" w:space="0" w:color="auto"/>
        <w:bottom w:val="none" w:sz="0" w:space="0" w:color="auto"/>
        <w:right w:val="none" w:sz="0" w:space="0" w:color="auto"/>
      </w:divBdr>
    </w:div>
    <w:div w:id="436757211">
      <w:bodyDiv w:val="1"/>
      <w:marLeft w:val="0"/>
      <w:marRight w:val="0"/>
      <w:marTop w:val="0"/>
      <w:marBottom w:val="0"/>
      <w:divBdr>
        <w:top w:val="none" w:sz="0" w:space="0" w:color="auto"/>
        <w:left w:val="none" w:sz="0" w:space="0" w:color="auto"/>
        <w:bottom w:val="none" w:sz="0" w:space="0" w:color="auto"/>
        <w:right w:val="none" w:sz="0" w:space="0" w:color="auto"/>
      </w:divBdr>
    </w:div>
    <w:div w:id="602612686">
      <w:bodyDiv w:val="1"/>
      <w:marLeft w:val="0"/>
      <w:marRight w:val="0"/>
      <w:marTop w:val="0"/>
      <w:marBottom w:val="0"/>
      <w:divBdr>
        <w:top w:val="none" w:sz="0" w:space="0" w:color="auto"/>
        <w:left w:val="none" w:sz="0" w:space="0" w:color="auto"/>
        <w:bottom w:val="none" w:sz="0" w:space="0" w:color="auto"/>
        <w:right w:val="none" w:sz="0" w:space="0" w:color="auto"/>
      </w:divBdr>
    </w:div>
    <w:div w:id="838079122">
      <w:bodyDiv w:val="1"/>
      <w:marLeft w:val="0"/>
      <w:marRight w:val="0"/>
      <w:marTop w:val="0"/>
      <w:marBottom w:val="0"/>
      <w:divBdr>
        <w:top w:val="none" w:sz="0" w:space="0" w:color="auto"/>
        <w:left w:val="none" w:sz="0" w:space="0" w:color="auto"/>
        <w:bottom w:val="none" w:sz="0" w:space="0" w:color="auto"/>
        <w:right w:val="none" w:sz="0" w:space="0" w:color="auto"/>
      </w:divBdr>
    </w:div>
    <w:div w:id="1289697745">
      <w:bodyDiv w:val="1"/>
      <w:marLeft w:val="0"/>
      <w:marRight w:val="0"/>
      <w:marTop w:val="0"/>
      <w:marBottom w:val="0"/>
      <w:divBdr>
        <w:top w:val="none" w:sz="0" w:space="0" w:color="auto"/>
        <w:left w:val="none" w:sz="0" w:space="0" w:color="auto"/>
        <w:bottom w:val="none" w:sz="0" w:space="0" w:color="auto"/>
        <w:right w:val="none" w:sz="0" w:space="0" w:color="auto"/>
      </w:divBdr>
    </w:div>
    <w:div w:id="1387341220">
      <w:bodyDiv w:val="1"/>
      <w:marLeft w:val="0"/>
      <w:marRight w:val="0"/>
      <w:marTop w:val="0"/>
      <w:marBottom w:val="0"/>
      <w:divBdr>
        <w:top w:val="none" w:sz="0" w:space="0" w:color="auto"/>
        <w:left w:val="none" w:sz="0" w:space="0" w:color="auto"/>
        <w:bottom w:val="none" w:sz="0" w:space="0" w:color="auto"/>
        <w:right w:val="none" w:sz="0" w:space="0" w:color="auto"/>
      </w:divBdr>
    </w:div>
    <w:div w:id="1535920110">
      <w:bodyDiv w:val="1"/>
      <w:marLeft w:val="0"/>
      <w:marRight w:val="0"/>
      <w:marTop w:val="0"/>
      <w:marBottom w:val="0"/>
      <w:divBdr>
        <w:top w:val="none" w:sz="0" w:space="0" w:color="auto"/>
        <w:left w:val="none" w:sz="0" w:space="0" w:color="auto"/>
        <w:bottom w:val="none" w:sz="0" w:space="0" w:color="auto"/>
        <w:right w:val="none" w:sz="0" w:space="0" w:color="auto"/>
      </w:divBdr>
    </w:div>
    <w:div w:id="1554344625">
      <w:bodyDiv w:val="1"/>
      <w:marLeft w:val="0"/>
      <w:marRight w:val="0"/>
      <w:marTop w:val="0"/>
      <w:marBottom w:val="0"/>
      <w:divBdr>
        <w:top w:val="none" w:sz="0" w:space="0" w:color="auto"/>
        <w:left w:val="none" w:sz="0" w:space="0" w:color="auto"/>
        <w:bottom w:val="none" w:sz="0" w:space="0" w:color="auto"/>
        <w:right w:val="none" w:sz="0" w:space="0" w:color="auto"/>
      </w:divBdr>
    </w:div>
    <w:div w:id="1666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lhead.salesforce.com/trailblazer-community/topics/jobpostings" TargetMode="Externa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hyperlink" Target="https://appexchange.salesforce.com/job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027BA5-6A42-4A51-8CC2-0C6086B9C238}">
  <ds:schemaRef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842ad3b3-48fd-415a-88cb-54ab946ba57b"/>
    <ds:schemaRef ds:uri="5d487803-9fac-4ae3-9c0e-a7dfb0939ad5"/>
    <ds:schemaRef ds:uri="http://purl.org/dc/terms/"/>
    <ds:schemaRef ds:uri="25099bb4-f3d9-4612-bc47-fddcd7f34272"/>
    <ds:schemaRef ds:uri="012dfaf2-0648-4b7c-affc-747545cf8c05"/>
  </ds:schemaRefs>
</ds:datastoreItem>
</file>

<file path=customXml/itemProps2.xml><?xml version="1.0" encoding="utf-8"?>
<ds:datastoreItem xmlns:ds="http://schemas.openxmlformats.org/officeDocument/2006/customXml" ds:itemID="{2AB7B1E6-5AEA-9942-B663-C087D378BB07}">
  <ds:schemaRefs>
    <ds:schemaRef ds:uri="http://schemas.openxmlformats.org/officeDocument/2006/bibliography"/>
  </ds:schemaRefs>
</ds:datastoreItem>
</file>

<file path=customXml/itemProps3.xml><?xml version="1.0" encoding="utf-8"?>
<ds:datastoreItem xmlns:ds="http://schemas.openxmlformats.org/officeDocument/2006/customXml" ds:itemID="{E9ACC00D-ADF5-4E24-ABA3-09C212896FD3}"/>
</file>

<file path=customXml/itemProps4.xml><?xml version="1.0" encoding="utf-8"?>
<ds:datastoreItem xmlns:ds="http://schemas.openxmlformats.org/officeDocument/2006/customXml" ds:itemID="{47630212-0D73-4707-8855-16B960C72E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4169</Words>
  <Characters>23769</Characters>
  <Application>Microsoft Office Word</Application>
  <DocSecurity>0</DocSecurity>
  <Lines>198</Lines>
  <Paragraphs>55</Paragraphs>
  <ScaleCrop>false</ScaleCrop>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Paula S</dc:creator>
  <cp:keywords/>
  <dc:description/>
  <cp:lastModifiedBy>Nesha Hanna</cp:lastModifiedBy>
  <cp:revision>262</cp:revision>
  <dcterms:created xsi:type="dcterms:W3CDTF">2022-11-08T06:37:00Z</dcterms:created>
  <dcterms:modified xsi:type="dcterms:W3CDTF">2023-01-20T13:36:00Z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0x01010094B8782C6255EA4BBB4FAE2460AD2927</vt:lpwstr>
  </property>
  <property fmtid="{D5CDD505-2E9C-101B-9397-08002B2CF9AE}" pid="3" name="_dlc_DocIdItemGuid">
    <vt:lpwstr>38975e57-e865-43e6-b41b-6e9cc48a05f0</vt:lpwstr>
  </property>
  <property fmtid="{D5CDD505-2E9C-101B-9397-08002B2CF9AE}" pid="4" name="MediaServiceImageTags">
    <vt:lpwstr/>
  </property>
  <property fmtid="{D5CDD505-2E9C-101B-9397-08002B2CF9AE}" pid="5" name="GrammarlyDocumentId">
    <vt:lpwstr>89d4cec8fddb7666db52a0aac966a24fb6e3ff14c75c33ece853798f34a38b48</vt:lpwstr>
  </property>
</Properties>
</file>